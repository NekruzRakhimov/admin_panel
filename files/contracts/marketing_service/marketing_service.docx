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ДОГОВОР№________</w:t>
        <w:br w:type="textWrapping"/>
        <w:t xml:space="preserve">на оказание маркетинговых услуг </w:t>
      </w:r>
    </w:p>
    <w:p w:rsidR="00000000" w:rsidDel="00000000" w:rsidP="00000000" w:rsidRDefault="00000000" w:rsidRPr="00000000" w14:paraId="00000002">
      <w:pPr>
        <w:jc w:val="center"/>
        <w:rPr>
          <w:b w:val="1"/>
          <w:sz w:val="20"/>
          <w:szCs w:val="20"/>
        </w:rPr>
      </w:pPr>
      <w:r w:rsidDel="00000000" w:rsidR="00000000" w:rsidRPr="00000000">
        <w:rPr>
          <w:rtl w:val="0"/>
        </w:rPr>
      </w:r>
    </w:p>
    <w:tbl>
      <w:tblPr>
        <w:tblStyle w:val="Table1"/>
        <w:tblW w:w="9638.0" w:type="dxa"/>
        <w:jc w:val="center"/>
        <w:tblLayout w:type="fixed"/>
        <w:tblLook w:val="0000"/>
      </w:tblPr>
      <w:tblGrid>
        <w:gridCol w:w="3180"/>
        <w:gridCol w:w="3277"/>
        <w:gridCol w:w="3181"/>
        <w:tblGridChange w:id="0">
          <w:tblGrid>
            <w:gridCol w:w="3180"/>
            <w:gridCol w:w="3277"/>
            <w:gridCol w:w="3181"/>
          </w:tblGrid>
        </w:tblGridChange>
      </w:tblGrid>
      <w:tr>
        <w:trPr>
          <w:cantSplit w:val="0"/>
          <w:tblHeader w:val="0"/>
        </w:trPr>
        <w:tc>
          <w:tcPr/>
          <w:p w:rsidR="00000000" w:rsidDel="00000000" w:rsidP="00000000" w:rsidRDefault="00000000" w:rsidRPr="00000000" w14:paraId="00000003">
            <w:pPr>
              <w:rPr>
                <w:sz w:val="20"/>
                <w:szCs w:val="20"/>
              </w:rPr>
            </w:pPr>
            <w:r w:rsidDel="00000000" w:rsidR="00000000" w:rsidRPr="00000000">
              <w:rPr>
                <w:sz w:val="20"/>
                <w:szCs w:val="20"/>
                <w:rtl w:val="0"/>
              </w:rPr>
              <w:t xml:space="preserve">г. Шымкент </w:t>
            </w:r>
          </w:p>
        </w:tc>
        <w:tc>
          <w:tcPr/>
          <w:p w:rsidR="00000000" w:rsidDel="00000000" w:rsidP="00000000" w:rsidRDefault="00000000" w:rsidRPr="00000000" w14:paraId="00000004">
            <w:pPr>
              <w:jc w:val="center"/>
              <w:rPr>
                <w:sz w:val="20"/>
                <w:szCs w:val="20"/>
              </w:rPr>
            </w:pPr>
            <w:r w:rsidDel="00000000" w:rsidR="00000000" w:rsidRPr="00000000">
              <w:rPr>
                <w:rtl w:val="0"/>
              </w:rPr>
            </w:r>
          </w:p>
        </w:tc>
        <w:tc>
          <w:tcPr/>
          <w:p w:rsidR="00000000" w:rsidDel="00000000" w:rsidP="00000000" w:rsidRDefault="00000000" w:rsidRPr="00000000" w14:paraId="00000005">
            <w:pPr>
              <w:jc w:val="right"/>
              <w:rPr>
                <w:sz w:val="20"/>
                <w:szCs w:val="20"/>
                <w:highlight w:val="yellow"/>
              </w:rPr>
            </w:pPr>
            <w:r w:rsidDel="00000000" w:rsidR="00000000" w:rsidRPr="00000000">
              <w:rPr>
                <w:sz w:val="20"/>
                <w:szCs w:val="20"/>
                <w:highlight w:val="yellow"/>
                <w:rtl w:val="0"/>
              </w:rPr>
              <w:t xml:space="preserve">«01» Сентября 2020 г. </w:t>
            </w:r>
          </w:p>
        </w:tc>
      </w:tr>
    </w:tbl>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ТОО «AK NIET GROUP»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именуемое в дальнейшем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Исполнитель</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лице Генерального директора Ниязалиева E.А., действующего на основании Устава., с одной стороны, и «_______________», именуемое в дальнейшем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Заказчик</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лице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_______________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действующего на основании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_________</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 другой Стороны, совместно именуемые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Стороны</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 по отдельности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Сторона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заключили настоящий Договор на оказание маркетинговых услуг (далее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Договор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 нижеследующем:</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Предмет Договора</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Целью маркетинговых услуг является определение потребительского спроса на Товар, указанный в Приложении №1 к настоящему Договору, через сеть Аптек Исполнителя, адреса которых указаны в Приложении №2 к настоящему Договору.</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Исполнитель по заданию Заказчика обязуется оказать последнему маркетинговые услуги, указанных в Дополнительном соглашении №1, которое является неотъемлемой частью Договора.</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Заказчик обязуется оплатить Исполнителю маркетинговые услуги, на условиях настоящего Договора.</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Права и обязанности Сторон</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Заказчик обязан в течение срока действия настоящего Договора предоставлять Исполнителю информацию о товарах согласно Приложению №1, включая информацию о производстве, сфере применения и другим медицинским показаниям.</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Заказчик проводит обучающие мероприятия для сотрудников Исполнителя, не реже одного раза в квартал.</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Заказчик способствует обеспечению спроса на свою продукцию в аптеках Исполнителя, в рамках законодательства РК.</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По предварительному согласованию с Отделом категорийного менеджмента Исполнителя и согласно графику посещения аптек, представители Заказчика могут посещать Аптеки с целью проверки условий соблюдения маркетинговых услуг;</w:t>
      </w:r>
    </w:p>
    <w:p w:rsidR="00000000" w:rsidDel="00000000" w:rsidP="00000000" w:rsidRDefault="00000000" w:rsidRPr="00000000" w14:paraId="00000015">
      <w:pPr>
        <w:numPr>
          <w:ilvl w:val="0"/>
          <w:numId w:val="1"/>
        </w:numPr>
        <w:ind w:left="284" w:hanging="284"/>
        <w:jc w:val="both"/>
        <w:rPr>
          <w:sz w:val="20"/>
          <w:szCs w:val="20"/>
        </w:rPr>
      </w:pPr>
      <w:r w:rsidDel="00000000" w:rsidR="00000000" w:rsidRPr="00000000">
        <w:rPr>
          <w:sz w:val="20"/>
          <w:szCs w:val="20"/>
          <w:rtl w:val="0"/>
        </w:rPr>
        <w:t xml:space="preserve">во время своего визита представители Заказчика могут работать исключительно в торговом зале Аптеки; </w:t>
      </w:r>
    </w:p>
    <w:p w:rsidR="00000000" w:rsidDel="00000000" w:rsidP="00000000" w:rsidRDefault="00000000" w:rsidRPr="00000000" w14:paraId="00000016">
      <w:pPr>
        <w:numPr>
          <w:ilvl w:val="0"/>
          <w:numId w:val="1"/>
        </w:numPr>
        <w:ind w:left="284" w:hanging="284"/>
        <w:jc w:val="both"/>
        <w:rPr>
          <w:sz w:val="20"/>
          <w:szCs w:val="20"/>
        </w:rPr>
      </w:pPr>
      <w:r w:rsidDel="00000000" w:rsidR="00000000" w:rsidRPr="00000000">
        <w:rPr>
          <w:sz w:val="20"/>
          <w:szCs w:val="20"/>
          <w:rtl w:val="0"/>
        </w:rPr>
        <w:t xml:space="preserve">представителям Заказчика разрешается взаимодействовать с работниками (представителями) Исполнителя только при полном отсутствии посетителей в Аптеке;</w:t>
      </w:r>
    </w:p>
    <w:p w:rsidR="00000000" w:rsidDel="00000000" w:rsidP="00000000" w:rsidRDefault="00000000" w:rsidRPr="00000000" w14:paraId="00000017">
      <w:pPr>
        <w:numPr>
          <w:ilvl w:val="0"/>
          <w:numId w:val="1"/>
        </w:numPr>
        <w:ind w:left="284" w:hanging="284"/>
        <w:jc w:val="both"/>
        <w:rPr>
          <w:sz w:val="20"/>
          <w:szCs w:val="20"/>
        </w:rPr>
      </w:pPr>
      <w:r w:rsidDel="00000000" w:rsidR="00000000" w:rsidRPr="00000000">
        <w:rPr>
          <w:sz w:val="20"/>
          <w:szCs w:val="20"/>
          <w:rtl w:val="0"/>
        </w:rPr>
        <w:t xml:space="preserve">представители Заказчика вправе контролировать наличие товара по условиям настоящего Договора на маркетинговые услуги исключительно в присутствии работника (представителя) Аптеки;</w:t>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Предоставляя данную услугу, Исполнитель никоим образом не ограничивает права и свободы покупателей/пациентов при выборе продукции. При этом Исполнитель гарантирует соблюдение его сотрудниками норм действующего законодательства Республики Казахстан. </w:t>
      </w:r>
    </w:p>
    <w:p w:rsidR="00000000" w:rsidDel="00000000" w:rsidP="00000000" w:rsidRDefault="00000000" w:rsidRPr="00000000" w14:paraId="00000019">
      <w:pPr>
        <w:jc w:val="both"/>
        <w:rPr>
          <w:b w:val="1"/>
          <w:sz w:val="20"/>
          <w:szCs w:val="20"/>
        </w:rPr>
      </w:pPr>
      <w:r w:rsidDel="00000000" w:rsidR="00000000" w:rsidRPr="00000000">
        <w:rPr>
          <w:b w:val="1"/>
          <w:sz w:val="20"/>
          <w:szCs w:val="20"/>
          <w:rtl w:val="0"/>
        </w:rPr>
        <w:t xml:space="preserve">Представителям Заказчика, строго запрещается:</w:t>
      </w:r>
    </w:p>
    <w:p w:rsidR="00000000" w:rsidDel="00000000" w:rsidP="00000000" w:rsidRDefault="00000000" w:rsidRPr="00000000" w14:paraId="0000001A">
      <w:pPr>
        <w:numPr>
          <w:ilvl w:val="0"/>
          <w:numId w:val="2"/>
        </w:numPr>
        <w:ind w:left="284" w:hanging="284"/>
        <w:jc w:val="both"/>
        <w:rPr>
          <w:sz w:val="20"/>
          <w:szCs w:val="20"/>
        </w:rPr>
      </w:pPr>
      <w:r w:rsidDel="00000000" w:rsidR="00000000" w:rsidRPr="00000000">
        <w:rPr>
          <w:sz w:val="20"/>
          <w:szCs w:val="20"/>
          <w:rtl w:val="0"/>
        </w:rPr>
        <w:t xml:space="preserve">предлагать работникам (представителям) Исполнителя участие в акциях, целью которых является закуп или продажа каких-либо товаров, в том числе товаров для аптек;</w:t>
      </w:r>
    </w:p>
    <w:p w:rsidR="00000000" w:rsidDel="00000000" w:rsidP="00000000" w:rsidRDefault="00000000" w:rsidRPr="00000000" w14:paraId="0000001B">
      <w:pPr>
        <w:numPr>
          <w:ilvl w:val="0"/>
          <w:numId w:val="2"/>
        </w:numPr>
        <w:ind w:left="284" w:hanging="284"/>
        <w:jc w:val="both"/>
        <w:rPr>
          <w:sz w:val="20"/>
          <w:szCs w:val="20"/>
        </w:rPr>
      </w:pPr>
      <w:r w:rsidDel="00000000" w:rsidR="00000000" w:rsidRPr="00000000">
        <w:rPr>
          <w:sz w:val="20"/>
          <w:szCs w:val="20"/>
          <w:rtl w:val="0"/>
        </w:rPr>
        <w:t xml:space="preserve">самовольно размещать и расставлять промо-материалы, промо-упаковки в торговом зале Аптеки, а также различные буклеты, флайеры, лифлеты, брошюры и т.п.;</w:t>
      </w:r>
    </w:p>
    <w:p w:rsidR="00000000" w:rsidDel="00000000" w:rsidP="00000000" w:rsidRDefault="00000000" w:rsidRPr="00000000" w14:paraId="0000001C">
      <w:pPr>
        <w:numPr>
          <w:ilvl w:val="0"/>
          <w:numId w:val="2"/>
        </w:numPr>
        <w:ind w:left="284" w:hanging="284"/>
        <w:jc w:val="both"/>
        <w:rPr>
          <w:sz w:val="20"/>
          <w:szCs w:val="20"/>
        </w:rPr>
      </w:pPr>
      <w:r w:rsidDel="00000000" w:rsidR="00000000" w:rsidRPr="00000000">
        <w:rPr>
          <w:sz w:val="20"/>
          <w:szCs w:val="20"/>
          <w:rtl w:val="0"/>
        </w:rPr>
        <w:t xml:space="preserve">давать свои рекомендации по количеству заказа товара в Аптеку; </w:t>
      </w:r>
    </w:p>
    <w:p w:rsidR="00000000" w:rsidDel="00000000" w:rsidP="00000000" w:rsidRDefault="00000000" w:rsidRPr="00000000" w14:paraId="0000001D">
      <w:pPr>
        <w:numPr>
          <w:ilvl w:val="0"/>
          <w:numId w:val="2"/>
        </w:numPr>
        <w:ind w:left="284" w:hanging="284"/>
        <w:jc w:val="both"/>
        <w:rPr>
          <w:sz w:val="20"/>
          <w:szCs w:val="20"/>
        </w:rPr>
      </w:pPr>
      <w:r w:rsidDel="00000000" w:rsidR="00000000" w:rsidRPr="00000000">
        <w:rPr>
          <w:sz w:val="20"/>
          <w:szCs w:val="20"/>
          <w:rtl w:val="0"/>
        </w:rPr>
        <w:t xml:space="preserve">находиться в служебных помещениях Аптеки, таких как склад, кабинет заведующей аптеки и т.д.; </w:t>
      </w:r>
    </w:p>
    <w:p w:rsidR="00000000" w:rsidDel="00000000" w:rsidP="00000000" w:rsidRDefault="00000000" w:rsidRPr="00000000" w14:paraId="0000001E">
      <w:pPr>
        <w:numPr>
          <w:ilvl w:val="0"/>
          <w:numId w:val="2"/>
        </w:numPr>
        <w:ind w:left="284" w:hanging="284"/>
        <w:jc w:val="both"/>
        <w:rPr>
          <w:sz w:val="20"/>
          <w:szCs w:val="20"/>
        </w:rPr>
      </w:pPr>
      <w:r w:rsidDel="00000000" w:rsidR="00000000" w:rsidRPr="00000000">
        <w:rPr>
          <w:sz w:val="20"/>
          <w:szCs w:val="20"/>
          <w:rtl w:val="0"/>
        </w:rPr>
        <w:t xml:space="preserve">отвлекать работников (представителей) Исполнителя во время нахождения в Аптеке посетителей;</w:t>
      </w:r>
    </w:p>
    <w:p w:rsidR="00000000" w:rsidDel="00000000" w:rsidP="00000000" w:rsidRDefault="00000000" w:rsidRPr="00000000" w14:paraId="0000001F">
      <w:pPr>
        <w:numPr>
          <w:ilvl w:val="0"/>
          <w:numId w:val="2"/>
        </w:numPr>
        <w:ind w:left="284" w:hanging="284"/>
        <w:jc w:val="both"/>
        <w:rPr>
          <w:sz w:val="20"/>
          <w:szCs w:val="20"/>
        </w:rPr>
      </w:pPr>
      <w:r w:rsidDel="00000000" w:rsidR="00000000" w:rsidRPr="00000000">
        <w:rPr>
          <w:sz w:val="20"/>
          <w:szCs w:val="20"/>
          <w:rtl w:val="0"/>
        </w:rPr>
        <w:t xml:space="preserve">оказывать какое-либо давление на работников (представителей) Исполнителя; </w:t>
      </w:r>
    </w:p>
    <w:p w:rsidR="00000000" w:rsidDel="00000000" w:rsidP="00000000" w:rsidRDefault="00000000" w:rsidRPr="00000000" w14:paraId="00000020">
      <w:pPr>
        <w:numPr>
          <w:ilvl w:val="0"/>
          <w:numId w:val="2"/>
        </w:numPr>
        <w:ind w:left="284" w:hanging="284"/>
        <w:jc w:val="both"/>
        <w:rPr>
          <w:sz w:val="20"/>
          <w:szCs w:val="20"/>
        </w:rPr>
      </w:pPr>
      <w:r w:rsidDel="00000000" w:rsidR="00000000" w:rsidRPr="00000000">
        <w:rPr>
          <w:sz w:val="20"/>
          <w:szCs w:val="20"/>
          <w:rtl w:val="0"/>
        </w:rPr>
        <w:t xml:space="preserve">самостоятельно переставлять товар с одной полки на другую.</w:t>
      </w:r>
    </w:p>
    <w:p w:rsidR="00000000" w:rsidDel="00000000" w:rsidP="00000000" w:rsidRDefault="00000000" w:rsidRPr="00000000" w14:paraId="00000021">
      <w:pPr>
        <w:ind w:left="720" w:firstLine="0"/>
        <w:jc w:val="both"/>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целях оказания маркетинговых услуг Исполнитель осуществляет следующие действия:</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tabs>
          <w:tab w:val="left" w:pos="284"/>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обеспечивает необходимый ассортимент и неснижаемое наличие продукции Заказчика, только в сети Аптек, согласованных в настоящем Договоре. </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tabs>
          <w:tab w:val="left" w:pos="284"/>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обеспечивает присутствие (ОТС) продукции на соответствующих торговых полках по терапевтическим группам (1SKU, не более 2-х фейсов по горизонтали), только в тех точках, в которых это позволяет торговое оборудование.</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tabs>
          <w:tab w:val="left" w:pos="284"/>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вводит в номенклатуру аптечной сети «новинки» продукции, Заказчика, только после согласования и утверждения «Продуктового комитета», а затем обеспечивает наличие этой продукции в определенных Заказчиком аптеках, указанных в Приложении №2 к настоящему Договору. «Новинки» вводятся в номенклатуру Исполнителя на испытательный срок не более 90 (девяносто) календарных дней. При успешном продвижении новинок они вводятся в основной ассортимент, при отсутствии реализации, выводятся из номенклатуры;</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tabs>
          <w:tab w:val="left" w:pos="284"/>
        </w:tabs>
        <w:spacing w:after="0" w:before="0" w:line="240" w:lineRule="auto"/>
        <w:ind w:left="284" w:right="0" w:hanging="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предоставляет отчет об оказании маркетинговых услуг, ежемесячно, до 05 (пятого) числа месяца, следующего за отчетным.</w:t>
      </w:r>
    </w:p>
    <w:p w:rsidR="00000000" w:rsidDel="00000000" w:rsidP="00000000" w:rsidRDefault="00000000" w:rsidRPr="00000000" w14:paraId="00000027">
      <w:pPr>
        <w:numPr>
          <w:ilvl w:val="0"/>
          <w:numId w:val="4"/>
        </w:numPr>
        <w:ind w:left="284" w:hanging="284"/>
        <w:jc w:val="both"/>
        <w:rPr>
          <w:sz w:val="20"/>
          <w:szCs w:val="20"/>
        </w:rPr>
      </w:pPr>
      <w:r w:rsidDel="00000000" w:rsidR="00000000" w:rsidRPr="00000000">
        <w:rPr>
          <w:sz w:val="20"/>
          <w:szCs w:val="20"/>
          <w:rtl w:val="0"/>
        </w:rPr>
        <w:t xml:space="preserve">согласовывает регламент посещения сотрудниками Заказчика аптек Исполнителя на период действия настоящего Договора.</w:t>
      </w:r>
    </w:p>
    <w:p w:rsidR="00000000" w:rsidDel="00000000" w:rsidP="00000000" w:rsidRDefault="00000000" w:rsidRPr="00000000" w14:paraId="00000028">
      <w:pPr>
        <w:numPr>
          <w:ilvl w:val="0"/>
          <w:numId w:val="4"/>
        </w:numPr>
        <w:ind w:left="0" w:firstLine="0"/>
        <w:jc w:val="both"/>
        <w:rPr>
          <w:sz w:val="20"/>
          <w:szCs w:val="20"/>
        </w:rPr>
      </w:pPr>
      <w:r w:rsidDel="00000000" w:rsidR="00000000" w:rsidRPr="00000000">
        <w:rPr>
          <w:sz w:val="20"/>
          <w:szCs w:val="20"/>
          <w:rtl w:val="0"/>
        </w:rPr>
        <w:t xml:space="preserve">Предоставляет помещение в своих «Обучающих центрах» для проведения обучающих мероприятий (исключительно для работников Исполнителя) Заказчиком в трех городах- г. Алматы, г. Нур-Султан, г. Шымкент. В других регионах обучение работников Исполнителя проходит на территории Заказчика. Все обучающие мероприятия предварительно согласовываются с представителями Исполнителя не позднее 2-х недель до запланированной даты проведения.</w:t>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Порядок расчетов</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 оказываемые по настоящему Договору услуги Заказчик уплачивает Исполнителю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ежемесячное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вознаграждения, согласно Дополнительного соглашения №1 к настоящему Договору.</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Оплата производится на расчетный счет Исполнителя по факту оказания услуг за отчетный период (квартал) согласно выставленных Исполнителем счет-фактуры и Акта выполненных работ.</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Указанное в п. 3.1 вознаграждение подлежит уплате в течение 7 (семи) банковских дней с момента передачи Заказчику Акта выполненных работ и счет-фактуры. В случае немотивированного отказа/уклонения Заказчика от подписания Акта выполненных работ и счета-фактуры будут считаться согласованными Заказчиком без возражений и имеющими юридическую силу в отсутствие подписи Заказчика по истечению 10 (десяти) календарных дней с момента передачи Заказчику.</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Стоимость услуг Исполнителя рассчитывается от суммы продаж Продукции Заказчика за период. Сумма продаж рассчитывается по ценам, указанным в Приложении №3 к настоящему Договору.</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fob9te" w:id="2"/>
      <w:bookmarkEnd w:id="2"/>
      <w:sdt>
        <w:sdtPr>
          <w:tag w:val="goog_rdk_0"/>
        </w:sdtPr>
        <w:sdtContent>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Change w:author="Azhigereyeva Aiaru" w:id="0" w:date="2021-03-05T14:43:00Z">
                <w:rPr>
                  <w:rFonts w:ascii="Times New Roman" w:cs="Times New Roman" w:eastAsia="Times New Roman" w:hAnsi="Times New Roman"/>
                  <w:b w:val="0"/>
                  <w:i w:val="0"/>
                  <w:smallCaps w:val="0"/>
                  <w:strike w:val="0"/>
                  <w:color w:val="000000"/>
                  <w:sz w:val="20"/>
                  <w:szCs w:val="20"/>
                  <w:u w:val="none"/>
                  <w:shd w:fill="auto" w:val="clear"/>
                  <w:vertAlign w:val="baseline"/>
                </w:rPr>
              </w:rPrChange>
            </w:rPr>
            <w:t xml:space="preserve">3.5. Ввод новой Продукции Заказчика для оказания маркетинговых услуг Исполнителем вводится путем подписания соответствующего изменения в Приложение №1 и Дополнительное соглашение №1 к настоящему Договору, и уплачивается Заказчиком в размере 20 000 (двадцать тысяч) тенге за каждую новую позицию Продукции</w:t>
          </w:r>
        </w:sdtContent>
      </w:sdt>
      <w:sdt>
        <w:sdtPr>
          <w:tag w:val="goog_rdk_1"/>
        </w:sdtPr>
        <w:sdtContent>
          <w:ins w:author="Azhigereyeva Aiaru" w:id="1" w:date="2021-03-05T14:43:00Z"/>
          <w:sdt>
            <w:sdtPr>
              <w:tag w:val="goog_rdk_2"/>
            </w:sdtPr>
            <w:sdtContent>
              <w:ins w:author="Azhigereyeva Aiaru" w:id="1" w:date="2021-03-05T14:43:00Z">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Change w:author="Azhigereyeva Aiaru" w:id="0" w:date="2021-03-05T14:43:00Z">
                      <w:rPr>
                        <w:rFonts w:ascii="Times New Roman" w:cs="Times New Roman" w:eastAsia="Times New Roman" w:hAnsi="Times New Roman"/>
                        <w:b w:val="0"/>
                        <w:i w:val="0"/>
                        <w:smallCaps w:val="0"/>
                        <w:strike w:val="0"/>
                        <w:color w:val="000000"/>
                        <w:sz w:val="20"/>
                        <w:szCs w:val="20"/>
                        <w:u w:val="none"/>
                        <w:shd w:fill="auto" w:val="clear"/>
                        <w:vertAlign w:val="baseline"/>
                      </w:rPr>
                    </w:rPrChange>
                  </w:rPr>
                  <w:t xml:space="preserve"> для каждой новой аптеки</w:t>
                </w:r>
              </w:ins>
            </w:sdtContent>
          </w:sdt>
          <w:ins w:author="Azhigereyeva Aiaru" w:id="1" w:date="2021-03-05T14:43:00Z">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 Исполнителя.</w:t>
            </w:r>
          </w:ins>
        </w:sdtContent>
      </w:sdt>
      <w:sdt>
        <w:sdtPr>
          <w:tag w:val="goog_rdk_3"/>
        </w:sdtPr>
        <w:sdtContent>
          <w:del w:author="Azhigereyeva Aiaru" w:id="1" w:date="2021-03-05T14:43:00Z"/>
          <w:sdt>
            <w:sdtPr>
              <w:tag w:val="goog_rdk_4"/>
            </w:sdtPr>
            <w:sdtContent>
              <w:del w:author="Azhigereyeva Aiaru" w:id="1" w:date="2021-03-05T14:43:00Z">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Change w:author="Azhigereyeva Aiaru" w:id="2" w:date="2021-03-05T14:43:00Z">
                      <w:rPr>
                        <w:rFonts w:ascii="Times New Roman" w:cs="Times New Roman" w:eastAsia="Times New Roman" w:hAnsi="Times New Roman"/>
                        <w:b w:val="0"/>
                        <w:i w:val="0"/>
                        <w:smallCaps w:val="0"/>
                        <w:strike w:val="0"/>
                        <w:color w:val="000000"/>
                        <w:sz w:val="20"/>
                        <w:szCs w:val="20"/>
                        <w:u w:val="none"/>
                        <w:shd w:fill="auto" w:val="clear"/>
                        <w:vertAlign w:val="baseline"/>
                      </w:rPr>
                    </w:rPrChange>
                  </w:rPr>
                  <w:delText xml:space="preserve">.</w:delText>
                </w:r>
              </w:del>
            </w:sdtContent>
          </w:sdt>
          <w:del w:author="Azhigereyeva Aiaru" w:id="1" w:date="2021-03-05T14:43: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 </w:delText>
            </w:r>
          </w:del>
        </w:sdtContent>
      </w:sdt>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pos="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Порядок разрешения споров</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Споры и разногласия, которые могут возникнуть при исполнении настоящего Договора, будут по возможности разрешаться путем переговоров между сторонами.</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Все споры Сторон, вытекающие из Договора, подлежат разрешению путем переговоров и рассмотрения претензий. Сторона, получившая претензию относительно прав и обязанностей, вытекающих из Договора, обязана дать на нее мотивированный ответ в течение 14 (четырнадцати) календарных дней с момента получения. В случае неполучения ответа на претензию или получения неудовлетворительного ответа, спор передается на рассмотрение в суд в соответствии с действующим законодательством Республики Казахстан.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Передача спора на рассмотрение суда без соблюдения претензионного порядка не допускается</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Особые условия</w:t>
      </w:r>
      <w:r w:rsidDel="00000000" w:rsidR="00000000" w:rsidRPr="00000000">
        <w:rPr>
          <w:rtl w:val="0"/>
        </w:rPr>
      </w:r>
    </w:p>
    <w:p w:rsidR="00000000" w:rsidDel="00000000" w:rsidP="00000000" w:rsidRDefault="00000000" w:rsidRPr="00000000" w14:paraId="00000036">
      <w:pPr>
        <w:ind w:right="0"/>
        <w:jc w:val="both"/>
        <w:rPr>
          <w:sz w:val="20"/>
          <w:szCs w:val="20"/>
        </w:rPr>
      </w:pPr>
      <w:r w:rsidDel="00000000" w:rsidR="00000000" w:rsidRPr="00000000">
        <w:rPr>
          <w:b w:val="1"/>
          <w:sz w:val="20"/>
          <w:szCs w:val="20"/>
          <w:rtl w:val="0"/>
        </w:rPr>
        <w:t xml:space="preserve">5.1.</w:t>
      </w:r>
      <w:r w:rsidDel="00000000" w:rsidR="00000000" w:rsidRPr="00000000">
        <w:rPr>
          <w:sz w:val="20"/>
          <w:szCs w:val="20"/>
          <w:rtl w:val="0"/>
        </w:rPr>
        <w:t xml:space="preserve"> В случае подходящего срока годности Продукции, приобретенной Исполнителем, Заказчик способствует скорейшей реализации такого товара. В случае не полной реализации товара с подходящим сроком, компенсирует Исполнителю сроковый товар. Стороны будут предпринимать все усилия для исключения возможности истечения сроков годности Продукции.</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При отсутствии реализации товара, приобретенного Исполнителем в аптеках более 30 (тридцати) дней, товар возвращается на склад для дальнейшего перераспределения в аптеки, в которых есть реализация, в аптеках, где нет реализации, товар, снимается с заявки, больше товар в аптеку не попадает.</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отсутствии реализации новинок по сети в течении 3-х (трех) месяцев (90 дней) с момента поставки, закупленного Исполнителем в рамках данного Договора, Заказчик гарантирует, возврат или полную реализацию неликвидного товара в течении следующего месяца, за отчетным. После полной реализации неликвидных позиций, они исключаются из номенклатуры Исполнителя.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tabs>
          <w:tab w:val="left" w:pos="10206"/>
        </w:tabs>
        <w:ind w:right="584"/>
        <w:jc w:val="center"/>
        <w:rPr>
          <w:b w:val="1"/>
          <w:sz w:val="20"/>
          <w:szCs w:val="20"/>
        </w:rPr>
      </w:pPr>
      <w:r w:rsidDel="00000000" w:rsidR="00000000" w:rsidRPr="00000000">
        <w:rPr>
          <w:b w:val="1"/>
          <w:sz w:val="20"/>
          <w:szCs w:val="20"/>
          <w:rtl w:val="0"/>
        </w:rPr>
        <w:t xml:space="preserve">6. Обстоятельства непреодолимой силы (Форс-мажор)</w:t>
      </w:r>
    </w:p>
    <w:p w:rsidR="00000000" w:rsidDel="00000000" w:rsidP="00000000" w:rsidRDefault="00000000" w:rsidRPr="00000000" w14:paraId="0000003B">
      <w:pPr>
        <w:tabs>
          <w:tab w:val="left" w:pos="10206"/>
        </w:tabs>
        <w:ind w:right="0"/>
        <w:jc w:val="both"/>
        <w:rPr>
          <w:sz w:val="20"/>
          <w:szCs w:val="20"/>
        </w:rPr>
      </w:pPr>
      <w:r w:rsidDel="00000000" w:rsidR="00000000" w:rsidRPr="00000000">
        <w:rPr>
          <w:b w:val="1"/>
          <w:sz w:val="20"/>
          <w:szCs w:val="20"/>
          <w:rtl w:val="0"/>
        </w:rPr>
        <w:t xml:space="preserve">6.1</w:t>
      </w:r>
      <w:r w:rsidDel="00000000" w:rsidR="00000000" w:rsidRPr="00000000">
        <w:rPr>
          <w:sz w:val="20"/>
          <w:szCs w:val="20"/>
          <w:rtl w:val="0"/>
        </w:rPr>
        <w:t xml:space="preserve">. При наступлении обстоятельств невозможности полного или частичного исполнения любой из Сторон обязательств по настоящему Договору (обстоятельства непреодолимой силы), на которые ни одна из Сторон не могла повлиять, включая, но не ограничиваясь, таких как: пожар, стихийные бедствия, война и военные действия любого характера, блокада, запреты или ограничения государственных органов, срок исполнения обязательств по настоящему Договору отодвигается соразмерно времени, в течение которого будут действовать такие обстоятельства и их последствия</w:t>
      </w:r>
    </w:p>
    <w:p w:rsidR="00000000" w:rsidDel="00000000" w:rsidP="00000000" w:rsidRDefault="00000000" w:rsidRPr="00000000" w14:paraId="0000003C">
      <w:pPr>
        <w:tabs>
          <w:tab w:val="left" w:pos="10206"/>
        </w:tabs>
        <w:ind w:right="0"/>
        <w:jc w:val="both"/>
        <w:rPr>
          <w:sz w:val="20"/>
          <w:szCs w:val="20"/>
        </w:rPr>
      </w:pPr>
      <w:r w:rsidDel="00000000" w:rsidR="00000000" w:rsidRPr="00000000">
        <w:rPr>
          <w:b w:val="1"/>
          <w:sz w:val="20"/>
          <w:szCs w:val="20"/>
          <w:rtl w:val="0"/>
        </w:rPr>
        <w:t xml:space="preserve">6.2.</w:t>
      </w:r>
      <w:r w:rsidDel="00000000" w:rsidR="00000000" w:rsidRPr="00000000">
        <w:rPr>
          <w:sz w:val="20"/>
          <w:szCs w:val="20"/>
          <w:rtl w:val="0"/>
        </w:rPr>
        <w:t xml:space="preserve"> Сторона, для которой создалась невозможность исполнения обязательств по настоящему Договору ввиду наступления обстоятельств непреодолимой силы, должна незамедлительно, не позднее 7 (семи) календарных дней, известить другую Сторону о дате начала этих обстоятельств и причинах, препятствующих выполнению обязательств.</w:t>
      </w:r>
    </w:p>
    <w:p w:rsidR="00000000" w:rsidDel="00000000" w:rsidP="00000000" w:rsidRDefault="00000000" w:rsidRPr="00000000" w14:paraId="0000003D">
      <w:pPr>
        <w:tabs>
          <w:tab w:val="left" w:pos="10206"/>
        </w:tabs>
        <w:ind w:right="0"/>
        <w:jc w:val="both"/>
        <w:rPr>
          <w:sz w:val="20"/>
          <w:szCs w:val="20"/>
        </w:rPr>
      </w:pPr>
      <w:r w:rsidDel="00000000" w:rsidR="00000000" w:rsidRPr="00000000">
        <w:rPr>
          <w:b w:val="1"/>
          <w:sz w:val="20"/>
          <w:szCs w:val="20"/>
          <w:rtl w:val="0"/>
        </w:rPr>
        <w:t xml:space="preserve">6.3</w:t>
      </w:r>
      <w:r w:rsidDel="00000000" w:rsidR="00000000" w:rsidRPr="00000000">
        <w:rPr>
          <w:sz w:val="20"/>
          <w:szCs w:val="20"/>
          <w:rtl w:val="0"/>
        </w:rPr>
        <w:t xml:space="preserve">. Стороны освобождаются от ответственности за полное или частичное неисполнение обязательств по настоящему договору в случае изменения законодательных и нормативных правовых актов, ведущих к невозможности исполнения обязательств.</w:t>
      </w:r>
    </w:p>
    <w:p w:rsidR="00000000" w:rsidDel="00000000" w:rsidP="00000000" w:rsidRDefault="00000000" w:rsidRPr="00000000" w14:paraId="0000003E">
      <w:pPr>
        <w:tabs>
          <w:tab w:val="left" w:pos="10206"/>
        </w:tabs>
        <w:ind w:right="0"/>
        <w:jc w:val="both"/>
        <w:rPr>
          <w:sz w:val="20"/>
          <w:szCs w:val="20"/>
        </w:rPr>
      </w:pPr>
      <w:r w:rsidDel="00000000" w:rsidR="00000000" w:rsidRPr="00000000">
        <w:rPr>
          <w:rtl w:val="0"/>
        </w:rPr>
      </w:r>
    </w:p>
    <w:p w:rsidR="00000000" w:rsidDel="00000000" w:rsidP="00000000" w:rsidRDefault="00000000" w:rsidRPr="00000000" w14:paraId="0000003F">
      <w:pPr>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1065" w:hanging="360"/>
        <w:jc w:val="center"/>
        <w:rPr>
          <w:b w:val="1"/>
          <w:color w:val="000000"/>
          <w:sz w:val="20"/>
          <w:szCs w:val="20"/>
          <w:u w:val="none"/>
        </w:rPr>
      </w:pPr>
      <w:bookmarkStart w:colFirst="0" w:colLast="0" w:name="_heading=h.2et92p0" w:id="4"/>
      <w:bookmarkEnd w:id="4"/>
      <w:r w:rsidDel="00000000" w:rsidR="00000000" w:rsidRPr="00000000">
        <w:rPr>
          <w:b w:val="1"/>
          <w:color w:val="000000"/>
          <w:sz w:val="20"/>
          <w:szCs w:val="20"/>
          <w:u w:val="none"/>
          <w:rtl w:val="0"/>
        </w:rPr>
        <w:t xml:space="preserve">Конфиденциальная информация</w:t>
      </w:r>
    </w:p>
    <w:p w:rsidR="00000000" w:rsidDel="00000000" w:rsidP="00000000" w:rsidRDefault="00000000" w:rsidRPr="00000000" w14:paraId="00000040">
      <w:pPr>
        <w:numPr>
          <w:ilvl w:val="1"/>
          <w:numId w:val="3"/>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0" w:firstLine="0"/>
        <w:jc w:val="both"/>
        <w:rPr>
          <w:b w:val="1"/>
          <w:color w:val="000000"/>
          <w:sz w:val="20"/>
          <w:szCs w:val="20"/>
          <w:u w:val="none"/>
        </w:rPr>
      </w:pPr>
      <w:bookmarkStart w:colFirst="0" w:colLast="0" w:name="_heading=h.tyjcwt" w:id="5"/>
      <w:bookmarkEnd w:id="5"/>
      <w:r w:rsidDel="00000000" w:rsidR="00000000" w:rsidRPr="00000000">
        <w:rPr>
          <w:color w:val="000000"/>
          <w:sz w:val="20"/>
          <w:szCs w:val="20"/>
          <w:u w:val="none"/>
          <w:rtl w:val="0"/>
        </w:rPr>
        <w:t xml:space="preserve">Каждая из Сторон согласилась считать конфиденциальной информацией текст настоящего Договора, а также весь объем информации, переданной и передаваемой Сторонами друг другу при заключении настоящего Договора и в ходе исполнения обязательств, возникающих из настоящего Договора.</w:t>
      </w:r>
      <w:r w:rsidDel="00000000" w:rsidR="00000000" w:rsidRPr="00000000">
        <w:rPr>
          <w:rtl w:val="0"/>
        </w:rPr>
      </w:r>
    </w:p>
    <w:p w:rsidR="00000000" w:rsidDel="00000000" w:rsidP="00000000" w:rsidRDefault="00000000" w:rsidRPr="00000000" w14:paraId="00000041">
      <w:pPr>
        <w:numPr>
          <w:ilvl w:val="1"/>
          <w:numId w:val="3"/>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0" w:firstLine="0"/>
        <w:jc w:val="both"/>
        <w:rPr>
          <w:b w:val="1"/>
          <w:color w:val="000000"/>
          <w:sz w:val="20"/>
          <w:szCs w:val="20"/>
          <w:u w:val="none"/>
        </w:rPr>
      </w:pPr>
      <w:r w:rsidDel="00000000" w:rsidR="00000000" w:rsidRPr="00000000">
        <w:rPr>
          <w:color w:val="000000"/>
          <w:sz w:val="20"/>
          <w:szCs w:val="20"/>
          <w:u w:val="none"/>
          <w:rtl w:val="0"/>
        </w:rPr>
        <w:t xml:space="preserve">Каждая из Сторон принимает на себя обязательство никакими способами не разглашать конфиденциальную информацию без письменного согласия другой Стороны. </w:t>
      </w:r>
      <w:r w:rsidDel="00000000" w:rsidR="00000000" w:rsidRPr="00000000">
        <w:rPr>
          <w:rtl w:val="0"/>
        </w:rPr>
      </w:r>
    </w:p>
    <w:p w:rsidR="00000000" w:rsidDel="00000000" w:rsidP="00000000" w:rsidRDefault="00000000" w:rsidRPr="00000000" w14:paraId="00000042">
      <w:pPr>
        <w:numPr>
          <w:ilvl w:val="1"/>
          <w:numId w:val="3"/>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0" w:firstLine="0"/>
        <w:jc w:val="both"/>
        <w:rPr>
          <w:b w:val="1"/>
          <w:color w:val="000000"/>
          <w:sz w:val="20"/>
          <w:szCs w:val="20"/>
          <w:u w:val="none"/>
        </w:rPr>
      </w:pPr>
      <w:r w:rsidDel="00000000" w:rsidR="00000000" w:rsidRPr="00000000">
        <w:rPr>
          <w:color w:val="000000"/>
          <w:sz w:val="20"/>
          <w:szCs w:val="20"/>
          <w:u w:val="none"/>
          <w:rtl w:val="0"/>
        </w:rPr>
        <w:t xml:space="preserve">В случае, если от Стороны требуется раскрытие конфиденциальной информации, то такая Сторона прилагает все возможные усилия, необходимые для получения гарантии не раскрытия конфиденциальной информации ее получателем.</w:t>
      </w:r>
      <w:r w:rsidDel="00000000" w:rsidR="00000000" w:rsidRPr="00000000">
        <w:rPr>
          <w:rtl w:val="0"/>
        </w:rPr>
      </w:r>
    </w:p>
    <w:p w:rsidR="00000000" w:rsidDel="00000000" w:rsidP="00000000" w:rsidRDefault="00000000" w:rsidRPr="00000000" w14:paraId="00000043">
      <w:pPr>
        <w:numPr>
          <w:ilvl w:val="1"/>
          <w:numId w:val="3"/>
        </w:num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0" w:firstLine="0"/>
        <w:jc w:val="both"/>
        <w:rPr>
          <w:b w:val="1"/>
          <w:color w:val="000000"/>
          <w:sz w:val="20"/>
          <w:szCs w:val="20"/>
          <w:u w:val="none"/>
        </w:rPr>
      </w:pPr>
      <w:r w:rsidDel="00000000" w:rsidR="00000000" w:rsidRPr="00000000">
        <w:rPr>
          <w:color w:val="000000"/>
          <w:sz w:val="20"/>
          <w:szCs w:val="20"/>
          <w:u w:val="none"/>
          <w:rtl w:val="0"/>
        </w:rPr>
        <w:t xml:space="preserve">Обязательства Сторон, указанные в статье 7 Договора, продолжают действовать в течение пяти (5) лет после прекращения действия настоящего Договора.</w:t>
      </w:r>
      <w:r w:rsidDel="00000000" w:rsidR="00000000" w:rsidRPr="00000000">
        <w:rPr>
          <w:rtl w:val="0"/>
        </w:rPr>
      </w:r>
    </w:p>
    <w:p w:rsidR="00000000" w:rsidDel="00000000" w:rsidP="00000000" w:rsidRDefault="00000000" w:rsidRPr="00000000" w14:paraId="00000044">
      <w:pPr>
        <w:tabs>
          <w:tab w:val="left" w:pos="426"/>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b w:val="1"/>
          <w:color w:val="000000"/>
          <w:sz w:val="20"/>
          <w:szCs w:val="20"/>
          <w:u w:val="none"/>
        </w:rPr>
      </w:pPr>
      <w:r w:rsidDel="00000000" w:rsidR="00000000" w:rsidRPr="00000000">
        <w:rPr>
          <w:rtl w:val="0"/>
        </w:rPr>
      </w:r>
    </w:p>
    <w:p w:rsidR="00000000" w:rsidDel="00000000" w:rsidP="00000000" w:rsidRDefault="00000000" w:rsidRPr="00000000" w14:paraId="00000045">
      <w:pPr>
        <w:ind w:right="584"/>
        <w:jc w:val="center"/>
        <w:rPr>
          <w:b w:val="1"/>
          <w:sz w:val="20"/>
          <w:szCs w:val="20"/>
        </w:rPr>
      </w:pPr>
      <w:r w:rsidDel="00000000" w:rsidR="00000000" w:rsidRPr="00000000">
        <w:rPr>
          <w:b w:val="1"/>
          <w:sz w:val="20"/>
          <w:szCs w:val="20"/>
          <w:rtl w:val="0"/>
        </w:rPr>
        <w:t xml:space="preserve">8. Ответственность Сторон</w:t>
      </w:r>
    </w:p>
    <w:p w:rsidR="00000000" w:rsidDel="00000000" w:rsidP="00000000" w:rsidRDefault="00000000" w:rsidRPr="00000000" w14:paraId="00000046">
      <w:pPr>
        <w:ind w:right="0"/>
        <w:jc w:val="both"/>
        <w:rPr>
          <w:sz w:val="20"/>
          <w:szCs w:val="20"/>
        </w:rPr>
      </w:pPr>
      <w:bookmarkStart w:colFirst="0" w:colLast="0" w:name="_heading=h.3dy6vkm" w:id="6"/>
      <w:bookmarkEnd w:id="6"/>
      <w:r w:rsidDel="00000000" w:rsidR="00000000" w:rsidRPr="00000000">
        <w:rPr>
          <w:b w:val="1"/>
          <w:sz w:val="20"/>
          <w:szCs w:val="20"/>
          <w:rtl w:val="0"/>
        </w:rPr>
        <w:t xml:space="preserve">8.1. </w:t>
      </w:r>
      <w:r w:rsidDel="00000000" w:rsidR="00000000" w:rsidRPr="00000000">
        <w:rPr>
          <w:sz w:val="20"/>
          <w:szCs w:val="20"/>
          <w:rtl w:val="0"/>
        </w:rPr>
        <w:t xml:space="preserve">В случае существенного нарушения условий настоящего Договора, Стороны вправе в одностороннем внесудебном порядке отказаться от исполнения настоящего Договора путем предоставления письменного уведомления, которое должно быть отправлено почтовым отправлением либо курьерской службой по адресам Сторон, указанным в главе 10 (десять) настоящего Договора, за 10 (десять) календарных дней до даты расторжения Договора.</w:t>
      </w:r>
    </w:p>
    <w:p w:rsidR="00000000" w:rsidDel="00000000" w:rsidP="00000000" w:rsidRDefault="00000000" w:rsidRPr="00000000" w14:paraId="00000047">
      <w:pPr>
        <w:ind w:right="0"/>
        <w:jc w:val="both"/>
        <w:rPr>
          <w:sz w:val="20"/>
          <w:szCs w:val="20"/>
        </w:rPr>
      </w:pPr>
      <w:r w:rsidDel="00000000" w:rsidR="00000000" w:rsidRPr="00000000">
        <w:rPr>
          <w:b w:val="1"/>
          <w:sz w:val="20"/>
          <w:szCs w:val="20"/>
          <w:rtl w:val="0"/>
        </w:rPr>
        <w:t xml:space="preserve">8.2.</w:t>
      </w:r>
      <w:r w:rsidDel="00000000" w:rsidR="00000000" w:rsidRPr="00000000">
        <w:rPr>
          <w:sz w:val="20"/>
          <w:szCs w:val="20"/>
          <w:rtl w:val="0"/>
        </w:rPr>
        <w:t xml:space="preserve"> Каждая из Сторон несет ответственность за соблюдение требований налогового законодательства и иных нормативных правовых актов Республики Казахстан (включая требований по подаче отчетности, деклараций и оплате налогов, пошлин и других обязательных платежей). Данное требование распространяется на работников, агентов и субподрядчиков каждой из Сторон. </w:t>
      </w:r>
    </w:p>
    <w:p w:rsidR="00000000" w:rsidDel="00000000" w:rsidP="00000000" w:rsidRDefault="00000000" w:rsidRPr="00000000" w14:paraId="00000048">
      <w:pPr>
        <w:ind w:right="0"/>
        <w:jc w:val="both"/>
        <w:rPr>
          <w:sz w:val="20"/>
          <w:szCs w:val="20"/>
        </w:rPr>
      </w:pPr>
      <w:r w:rsidDel="00000000" w:rsidR="00000000" w:rsidRPr="00000000">
        <w:rPr>
          <w:b w:val="1"/>
          <w:sz w:val="20"/>
          <w:szCs w:val="20"/>
          <w:rtl w:val="0"/>
        </w:rPr>
        <w:t xml:space="preserve">8.3.  </w:t>
      </w:r>
      <w:r w:rsidDel="00000000" w:rsidR="00000000" w:rsidRPr="00000000">
        <w:rPr>
          <w:sz w:val="20"/>
          <w:szCs w:val="20"/>
          <w:rtl w:val="0"/>
        </w:rPr>
        <w:t xml:space="preserve">В случае нарушения сроков оплаты за маркетинговые услуги, предусмотренные настоящим Договором, Заказчик обязуется выплатить Исполнителю пеню в размере 0,1 % (ноль целых, одна десятых процента) от просроченной суммы за каждый день просрочки.</w:t>
      </w:r>
    </w:p>
    <w:p w:rsidR="00000000" w:rsidDel="00000000" w:rsidP="00000000" w:rsidRDefault="00000000" w:rsidRPr="00000000" w14:paraId="00000049">
      <w:pPr>
        <w:ind w:right="0"/>
        <w:jc w:val="both"/>
        <w:rPr>
          <w:sz w:val="20"/>
          <w:szCs w:val="20"/>
        </w:rPr>
      </w:pPr>
      <w:r w:rsidDel="00000000" w:rsidR="00000000" w:rsidRPr="00000000">
        <w:rPr>
          <w:b w:val="1"/>
          <w:sz w:val="20"/>
          <w:szCs w:val="20"/>
          <w:rtl w:val="0"/>
        </w:rPr>
        <w:t xml:space="preserve">8.4.</w:t>
      </w:r>
      <w:r w:rsidDel="00000000" w:rsidR="00000000" w:rsidRPr="00000000">
        <w:rPr>
          <w:sz w:val="20"/>
          <w:szCs w:val="20"/>
          <w:rtl w:val="0"/>
        </w:rPr>
        <w:t xml:space="preserve"> Уплата штрафа и пени не освобождает Заказчика от выполнения своих обязательств по настоящему Договору.</w:t>
      </w:r>
    </w:p>
    <w:p w:rsidR="00000000" w:rsidDel="00000000" w:rsidP="00000000" w:rsidRDefault="00000000" w:rsidRPr="00000000" w14:paraId="0000004A">
      <w:pPr>
        <w:ind w:right="0"/>
        <w:jc w:val="both"/>
        <w:rPr>
          <w:sz w:val="20"/>
          <w:szCs w:val="20"/>
        </w:rPr>
      </w:pPr>
      <w:r w:rsidDel="00000000" w:rsidR="00000000" w:rsidRPr="00000000">
        <w:rPr>
          <w:b w:val="1"/>
          <w:sz w:val="20"/>
          <w:szCs w:val="20"/>
          <w:rtl w:val="0"/>
        </w:rPr>
        <w:t xml:space="preserve">8.5. </w:t>
      </w:r>
      <w:r w:rsidDel="00000000" w:rsidR="00000000" w:rsidRPr="00000000">
        <w:rPr>
          <w:sz w:val="20"/>
          <w:szCs w:val="20"/>
          <w:rtl w:val="0"/>
        </w:rPr>
        <w:t xml:space="preserve">Заказчик, в случае предъявления письменной претензии от Исполнителя по уплате пени за просрочку оплаты за маркетинговые услуги, принимает на себя обязательства в течение 5 (пяти) календарных дней с момента ее получения, выплатить Исполнителю подлежащие выплате суммы, в том числе и сумму начисленной пени. </w:t>
      </w:r>
    </w:p>
    <w:p w:rsidR="00000000" w:rsidDel="00000000" w:rsidP="00000000" w:rsidRDefault="00000000" w:rsidRPr="00000000" w14:paraId="0000004B">
      <w:pPr>
        <w:ind w:right="0"/>
        <w:jc w:val="both"/>
        <w:rPr>
          <w:sz w:val="20"/>
          <w:szCs w:val="20"/>
        </w:rPr>
      </w:pPr>
      <w:r w:rsidDel="00000000" w:rsidR="00000000" w:rsidRPr="00000000">
        <w:rPr>
          <w:sz w:val="20"/>
          <w:szCs w:val="20"/>
          <w:rtl w:val="0"/>
        </w:rPr>
        <w:t xml:space="preserve">Помимо уплаты, начисленной Исполнителем пеню, Заказчик возмещает причиненные Исполнителю убытки (в случае наличия) в полном объеме (сверх начисленной неустойки). </w:t>
      </w:r>
    </w:p>
    <w:p w:rsidR="00000000" w:rsidDel="00000000" w:rsidP="00000000" w:rsidRDefault="00000000" w:rsidRPr="00000000" w14:paraId="0000004C">
      <w:pPr>
        <w:ind w:right="0"/>
        <w:jc w:val="both"/>
        <w:rPr>
          <w:sz w:val="20"/>
          <w:szCs w:val="20"/>
        </w:rPr>
      </w:pPr>
      <w:r w:rsidDel="00000000" w:rsidR="00000000" w:rsidRPr="00000000">
        <w:rPr>
          <w:b w:val="1"/>
          <w:sz w:val="20"/>
          <w:szCs w:val="20"/>
          <w:rtl w:val="0"/>
        </w:rPr>
        <w:t xml:space="preserve">8.6. </w:t>
      </w:r>
      <w:r w:rsidDel="00000000" w:rsidR="00000000" w:rsidRPr="00000000">
        <w:rPr>
          <w:sz w:val="20"/>
          <w:szCs w:val="20"/>
          <w:rtl w:val="0"/>
        </w:rPr>
        <w:t xml:space="preserve">За неисполнение или ненадлежащее исполнение обязательств по Договору Стороны несут ответственность в соответствии с условиями настоящего Договора, а в случаях, прямо не предусмотренных Договором в соответствии с законодательства Республики Казахстан.</w:t>
      </w:r>
    </w:p>
    <w:p w:rsidR="00000000" w:rsidDel="00000000" w:rsidP="00000000" w:rsidRDefault="00000000" w:rsidRPr="00000000" w14:paraId="0000004D">
      <w:pPr>
        <w:ind w:right="0"/>
        <w:jc w:val="both"/>
        <w:rPr>
          <w:b w:val="1"/>
          <w:sz w:val="20"/>
          <w:szCs w:val="20"/>
        </w:rPr>
      </w:pPr>
      <w:r w:rsidDel="00000000" w:rsidR="00000000" w:rsidRPr="00000000">
        <w:rPr>
          <w:rtl w:val="0"/>
        </w:rPr>
      </w:r>
    </w:p>
    <w:p w:rsidR="00000000" w:rsidDel="00000000" w:rsidP="00000000" w:rsidRDefault="00000000" w:rsidRPr="00000000" w14:paraId="0000004E">
      <w:pPr>
        <w:ind w:right="584"/>
        <w:jc w:val="center"/>
        <w:rPr>
          <w:b w:val="1"/>
          <w:sz w:val="20"/>
          <w:szCs w:val="20"/>
        </w:rPr>
      </w:pPr>
      <w:r w:rsidDel="00000000" w:rsidR="00000000" w:rsidRPr="00000000">
        <w:rPr>
          <w:b w:val="1"/>
          <w:sz w:val="20"/>
          <w:szCs w:val="20"/>
          <w:rtl w:val="0"/>
        </w:rPr>
        <w:t xml:space="preserve">9. Прочие условия</w:t>
      </w:r>
    </w:p>
    <w:p w:rsidR="00000000" w:rsidDel="00000000" w:rsidP="00000000" w:rsidRDefault="00000000" w:rsidRPr="00000000" w14:paraId="0000004F">
      <w:pPr>
        <w:ind w:right="0"/>
        <w:jc w:val="both"/>
        <w:rPr>
          <w:sz w:val="20"/>
          <w:szCs w:val="20"/>
        </w:rPr>
      </w:pPr>
      <w:r w:rsidDel="00000000" w:rsidR="00000000" w:rsidRPr="00000000">
        <w:rPr>
          <w:b w:val="1"/>
          <w:sz w:val="20"/>
          <w:szCs w:val="20"/>
          <w:rtl w:val="0"/>
        </w:rPr>
        <w:t xml:space="preserve">9.1.</w:t>
      </w:r>
      <w:r w:rsidDel="00000000" w:rsidR="00000000" w:rsidRPr="00000000">
        <w:rPr>
          <w:sz w:val="20"/>
          <w:szCs w:val="20"/>
          <w:rtl w:val="0"/>
        </w:rPr>
        <w:t xml:space="preserve"> Договор вступает в силу с момента его подписания, и действует до «01» января 2021 года. Окончание срока действия настоящего договора не освобождает Стороны от исполнения своих обязательств, возникших в период действия договора. </w:t>
      </w:r>
    </w:p>
    <w:p w:rsidR="00000000" w:rsidDel="00000000" w:rsidP="00000000" w:rsidRDefault="00000000" w:rsidRPr="00000000" w14:paraId="00000050">
      <w:pPr>
        <w:ind w:right="0"/>
        <w:jc w:val="both"/>
        <w:rPr>
          <w:sz w:val="20"/>
          <w:szCs w:val="20"/>
        </w:rPr>
      </w:pPr>
      <w:bookmarkStart w:colFirst="0" w:colLast="0" w:name="_heading=h.1t3h5sf" w:id="7"/>
      <w:bookmarkEnd w:id="7"/>
      <w:r w:rsidDel="00000000" w:rsidR="00000000" w:rsidRPr="00000000">
        <w:rPr>
          <w:b w:val="1"/>
          <w:sz w:val="20"/>
          <w:szCs w:val="20"/>
          <w:rtl w:val="0"/>
        </w:rPr>
        <w:t xml:space="preserve">9.2.</w:t>
      </w:r>
      <w:r w:rsidDel="00000000" w:rsidR="00000000" w:rsidRPr="00000000">
        <w:rPr>
          <w:sz w:val="20"/>
          <w:szCs w:val="20"/>
          <w:rtl w:val="0"/>
        </w:rPr>
        <w:t xml:space="preserve"> Настоящий Договор автоматически пролонгируется (признается Сторонами продленным) на следующий период, если ни одна из Сторон не заявила об обратном не менее чем за 30 (тридцать) дней до окончания срока действия настоящего Договора. Количество таких пролонгаций не ограничено. На каждый последующий пролонгированный период Дополнительное соглашение к данному договору и приложения к Дополнительному соглашению обновляются с учетом условий нового отчетного периода.</w:t>
      </w:r>
    </w:p>
    <w:p w:rsidR="00000000" w:rsidDel="00000000" w:rsidP="00000000" w:rsidRDefault="00000000" w:rsidRPr="00000000" w14:paraId="00000051">
      <w:pPr>
        <w:ind w:right="0"/>
        <w:jc w:val="both"/>
        <w:rPr>
          <w:sz w:val="20"/>
          <w:szCs w:val="20"/>
        </w:rPr>
      </w:pPr>
      <w:r w:rsidDel="00000000" w:rsidR="00000000" w:rsidRPr="00000000">
        <w:rPr>
          <w:b w:val="1"/>
          <w:sz w:val="20"/>
          <w:szCs w:val="20"/>
          <w:rtl w:val="0"/>
        </w:rPr>
        <w:t xml:space="preserve">9.3.</w:t>
      </w:r>
      <w:r w:rsidDel="00000000" w:rsidR="00000000" w:rsidRPr="00000000">
        <w:rPr>
          <w:sz w:val="20"/>
          <w:szCs w:val="20"/>
          <w:rtl w:val="0"/>
        </w:rPr>
        <w:t xml:space="preserve"> Все документы, утверждаемые и/или подписываемые Сторонами во исполнение Договора в предусмотренном Договором порядке, составляют его неотъемлемую часть.</w:t>
      </w:r>
    </w:p>
    <w:p w:rsidR="00000000" w:rsidDel="00000000" w:rsidP="00000000" w:rsidRDefault="00000000" w:rsidRPr="00000000" w14:paraId="00000052">
      <w:pPr>
        <w:ind w:right="0"/>
        <w:jc w:val="both"/>
        <w:rPr>
          <w:sz w:val="20"/>
          <w:szCs w:val="20"/>
        </w:rPr>
      </w:pPr>
      <w:r w:rsidDel="00000000" w:rsidR="00000000" w:rsidRPr="00000000">
        <w:rPr>
          <w:b w:val="1"/>
          <w:sz w:val="20"/>
          <w:szCs w:val="20"/>
          <w:rtl w:val="0"/>
        </w:rPr>
        <w:t xml:space="preserve">9.4</w:t>
      </w:r>
      <w:r w:rsidDel="00000000" w:rsidR="00000000" w:rsidRPr="00000000">
        <w:rPr>
          <w:sz w:val="20"/>
          <w:szCs w:val="20"/>
          <w:rtl w:val="0"/>
        </w:rPr>
        <w:t xml:space="preserve">. Ни одна из Сторон не вправе передавать свои права и обязанности по настоящему Договору третьим лицам без письменного согласия другой Стороны.</w:t>
      </w:r>
    </w:p>
    <w:p w:rsidR="00000000" w:rsidDel="00000000" w:rsidP="00000000" w:rsidRDefault="00000000" w:rsidRPr="00000000" w14:paraId="00000053">
      <w:pPr>
        <w:ind w:right="0"/>
        <w:jc w:val="both"/>
        <w:rPr>
          <w:sz w:val="20"/>
          <w:szCs w:val="20"/>
        </w:rPr>
      </w:pPr>
      <w:r w:rsidDel="00000000" w:rsidR="00000000" w:rsidRPr="00000000">
        <w:rPr>
          <w:b w:val="1"/>
          <w:sz w:val="20"/>
          <w:szCs w:val="20"/>
          <w:rtl w:val="0"/>
        </w:rPr>
        <w:t xml:space="preserve">9.5</w:t>
      </w:r>
      <w:r w:rsidDel="00000000" w:rsidR="00000000" w:rsidRPr="00000000">
        <w:rPr>
          <w:sz w:val="20"/>
          <w:szCs w:val="20"/>
          <w:rtl w:val="0"/>
        </w:rPr>
        <w:t xml:space="preserve">. После подписания настоящего Договора все предыдущие письменные и устные соглашения, переговоры и переписка, касающаяся настоящего Договора, между Сторонами теряют юридическую силу.</w:t>
      </w:r>
    </w:p>
    <w:p w:rsidR="00000000" w:rsidDel="00000000" w:rsidP="00000000" w:rsidRDefault="00000000" w:rsidRPr="00000000" w14:paraId="00000054">
      <w:pPr>
        <w:tabs>
          <w:tab w:val="left" w:pos="284"/>
        </w:tabs>
        <w:ind w:right="0"/>
        <w:jc w:val="both"/>
        <w:rPr>
          <w:sz w:val="20"/>
          <w:szCs w:val="20"/>
        </w:rPr>
      </w:pPr>
      <w:bookmarkStart w:colFirst="0" w:colLast="0" w:name="_heading=h.4d34og8" w:id="8"/>
      <w:bookmarkEnd w:id="8"/>
      <w:r w:rsidDel="00000000" w:rsidR="00000000" w:rsidRPr="00000000">
        <w:rPr>
          <w:b w:val="1"/>
          <w:sz w:val="20"/>
          <w:szCs w:val="20"/>
          <w:rtl w:val="0"/>
        </w:rPr>
        <w:t xml:space="preserve">9.6</w:t>
      </w:r>
      <w:r w:rsidDel="00000000" w:rsidR="00000000" w:rsidRPr="00000000">
        <w:rPr>
          <w:sz w:val="20"/>
          <w:szCs w:val="20"/>
          <w:rtl w:val="0"/>
        </w:rPr>
        <w:t xml:space="preserve">. Переданные по факсу или иным средствам связи экземпляры настоящего договора, дополнения и изменения к нему, а также все документы, подписываемые сторонами в соответствии с ним, имеют юридическую силу до момента получения Сторонами оригиналов этих документов и обязательны для исполнения обеими сторонами.</w:t>
      </w:r>
    </w:p>
    <w:p w:rsidR="00000000" w:rsidDel="00000000" w:rsidP="00000000" w:rsidRDefault="00000000" w:rsidRPr="00000000" w14:paraId="00000055">
      <w:pPr>
        <w:tabs>
          <w:tab w:val="left" w:pos="284"/>
        </w:tabs>
        <w:ind w:right="0"/>
        <w:jc w:val="both"/>
        <w:rPr>
          <w:sz w:val="20"/>
          <w:szCs w:val="20"/>
        </w:rPr>
      </w:pPr>
      <w:bookmarkStart w:colFirst="0" w:colLast="0" w:name="_heading=h.2s8eyo1" w:id="9"/>
      <w:bookmarkEnd w:id="9"/>
      <w:r w:rsidDel="00000000" w:rsidR="00000000" w:rsidRPr="00000000">
        <w:rPr>
          <w:b w:val="1"/>
          <w:sz w:val="20"/>
          <w:szCs w:val="20"/>
          <w:rtl w:val="0"/>
        </w:rPr>
        <w:t xml:space="preserve">9.7.</w:t>
      </w:r>
      <w:r w:rsidDel="00000000" w:rsidR="00000000" w:rsidRPr="00000000">
        <w:rPr>
          <w:sz w:val="20"/>
          <w:szCs w:val="20"/>
          <w:rtl w:val="0"/>
        </w:rPr>
        <w:t xml:space="preserve"> Стороны обязаны в разумный срок сообщать об изменении своих юридических адресов, почтовых (фактических) адресов, банковских реквизитов, номеров телефонов, телефаксов. В случае несоблюдения одной из Сторон указанного условия другая Сторона, исполнившая обязательство в соответствии с адресами, наименованием и иными реквизитами, указанными в настоящем договоре, за последствия использования устаревших данных ответственности не несет.</w:t>
      </w:r>
    </w:p>
    <w:p w:rsidR="00000000" w:rsidDel="00000000" w:rsidP="00000000" w:rsidRDefault="00000000" w:rsidRPr="00000000" w14:paraId="00000056">
      <w:pPr>
        <w:tabs>
          <w:tab w:val="left" w:pos="284"/>
        </w:tabs>
        <w:ind w:right="0"/>
        <w:jc w:val="both"/>
        <w:rPr>
          <w:sz w:val="20"/>
          <w:szCs w:val="20"/>
        </w:rPr>
      </w:pPr>
      <w:bookmarkStart w:colFirst="0" w:colLast="0" w:name="_heading=h.17dp8vu" w:id="10"/>
      <w:bookmarkEnd w:id="10"/>
      <w:r w:rsidDel="00000000" w:rsidR="00000000" w:rsidRPr="00000000">
        <w:rPr>
          <w:b w:val="1"/>
          <w:sz w:val="20"/>
          <w:szCs w:val="20"/>
          <w:rtl w:val="0"/>
        </w:rPr>
        <w:t xml:space="preserve">9.8.</w:t>
      </w:r>
      <w:r w:rsidDel="00000000" w:rsidR="00000000" w:rsidRPr="00000000">
        <w:rPr>
          <w:sz w:val="20"/>
          <w:szCs w:val="20"/>
          <w:rtl w:val="0"/>
        </w:rPr>
        <w:t xml:space="preserve">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w:t>
      </w:r>
    </w:p>
    <w:p w:rsidR="00000000" w:rsidDel="00000000" w:rsidP="00000000" w:rsidRDefault="00000000" w:rsidRPr="00000000" w14:paraId="00000057">
      <w:pPr>
        <w:tabs>
          <w:tab w:val="left" w:pos="284"/>
        </w:tabs>
        <w:ind w:right="0"/>
        <w:jc w:val="both"/>
        <w:rPr>
          <w:b w:val="1"/>
          <w:sz w:val="20"/>
          <w:szCs w:val="20"/>
        </w:rPr>
      </w:pPr>
      <w:bookmarkStart w:colFirst="0" w:colLast="0" w:name="_heading=h.3rdcrjn" w:id="11"/>
      <w:bookmarkEnd w:id="11"/>
      <w:r w:rsidDel="00000000" w:rsidR="00000000" w:rsidRPr="00000000">
        <w:rPr>
          <w:b w:val="1"/>
          <w:sz w:val="20"/>
          <w:szCs w:val="20"/>
          <w:rtl w:val="0"/>
        </w:rPr>
        <w:t xml:space="preserve">9.9. </w:t>
      </w:r>
      <w:r w:rsidDel="00000000" w:rsidR="00000000" w:rsidRPr="00000000">
        <w:rPr>
          <w:sz w:val="20"/>
          <w:szCs w:val="20"/>
          <w:rtl w:val="0"/>
        </w:rPr>
        <w:t xml:space="preserve">Стороны обязаны соблюдать требования антикоррупционного законодательства Республики Казахстан.</w:t>
      </w:r>
      <w:r w:rsidDel="00000000" w:rsidR="00000000" w:rsidRPr="00000000">
        <w:rPr>
          <w:b w:val="1"/>
          <w:sz w:val="20"/>
          <w:szCs w:val="20"/>
          <w:rtl w:val="0"/>
        </w:rPr>
        <w:t xml:space="preserve"> </w:t>
      </w:r>
    </w:p>
    <w:p w:rsidR="00000000" w:rsidDel="00000000" w:rsidP="00000000" w:rsidRDefault="00000000" w:rsidRPr="00000000" w14:paraId="00000058">
      <w:pPr>
        <w:ind w:right="0"/>
        <w:jc w:val="both"/>
        <w:rPr>
          <w:sz w:val="20"/>
          <w:szCs w:val="20"/>
        </w:rPr>
      </w:pPr>
      <w:r w:rsidDel="00000000" w:rsidR="00000000" w:rsidRPr="00000000">
        <w:rPr>
          <w:b w:val="1"/>
          <w:sz w:val="20"/>
          <w:szCs w:val="20"/>
          <w:rtl w:val="0"/>
        </w:rPr>
        <w:t xml:space="preserve">9.9.</w:t>
      </w:r>
      <w:r w:rsidDel="00000000" w:rsidR="00000000" w:rsidRPr="00000000">
        <w:rPr>
          <w:sz w:val="20"/>
          <w:szCs w:val="20"/>
          <w:rtl w:val="0"/>
        </w:rPr>
        <w:t xml:space="preserve"> Настоящий договор составлен в двух экземплярах на русском языке, имеющих одинаковую юридическую силу, по одному для каждой Сторон.</w:t>
      </w:r>
    </w:p>
    <w:p w:rsidR="00000000" w:rsidDel="00000000" w:rsidP="00000000" w:rsidRDefault="00000000" w:rsidRPr="00000000" w14:paraId="00000059">
      <w:pPr>
        <w:ind w:right="0"/>
        <w:jc w:val="both"/>
        <w:rPr>
          <w:sz w:val="20"/>
          <w:szCs w:val="20"/>
        </w:rPr>
      </w:pPr>
      <w:r w:rsidDel="00000000" w:rsidR="00000000" w:rsidRPr="00000000">
        <w:rPr>
          <w:rtl w:val="0"/>
        </w:rPr>
      </w:r>
    </w:p>
    <w:p w:rsidR="00000000" w:rsidDel="00000000" w:rsidP="00000000" w:rsidRDefault="00000000" w:rsidRPr="00000000" w14:paraId="0000005A">
      <w:pPr>
        <w:ind w:right="584" w:firstLine="284"/>
        <w:jc w:val="center"/>
        <w:rPr>
          <w:b w:val="1"/>
          <w:sz w:val="20"/>
          <w:szCs w:val="20"/>
        </w:rPr>
      </w:pPr>
      <w:r w:rsidDel="00000000" w:rsidR="00000000" w:rsidRPr="00000000">
        <w:rPr>
          <w:b w:val="1"/>
          <w:sz w:val="20"/>
          <w:szCs w:val="20"/>
          <w:rtl w:val="0"/>
        </w:rPr>
        <w:t xml:space="preserve">10. Юридические адреса и Реквизиты Сторон:</w:t>
      </w:r>
    </w:p>
    <w:p w:rsidR="00000000" w:rsidDel="00000000" w:rsidP="00000000" w:rsidRDefault="00000000" w:rsidRPr="00000000" w14:paraId="0000005B">
      <w:pPr>
        <w:ind w:right="584" w:firstLine="284"/>
        <w:jc w:val="center"/>
        <w:rPr>
          <w:b w:val="1"/>
          <w:sz w:val="20"/>
          <w:szCs w:val="20"/>
        </w:rPr>
      </w:pPr>
      <w:r w:rsidDel="00000000" w:rsidR="00000000" w:rsidRPr="00000000">
        <w:rPr>
          <w:rtl w:val="0"/>
        </w:rPr>
      </w:r>
    </w:p>
    <w:tbl>
      <w:tblPr>
        <w:tblStyle w:val="Table2"/>
        <w:tblW w:w="10065.0" w:type="dxa"/>
        <w:jc w:val="left"/>
        <w:tblInd w:w="108.0" w:type="dxa"/>
        <w:tblLayout w:type="fixed"/>
        <w:tblLook w:val="0000"/>
      </w:tblPr>
      <w:tblGrid>
        <w:gridCol w:w="4678"/>
        <w:gridCol w:w="5387"/>
        <w:tblGridChange w:id="0">
          <w:tblGrid>
            <w:gridCol w:w="4678"/>
            <w:gridCol w:w="5387"/>
          </w:tblGrid>
        </w:tblGridChange>
      </w:tblGrid>
      <w:tr>
        <w:trPr>
          <w:cantSplit w:val="0"/>
          <w:trHeight w:val="542" w:hRule="atLeast"/>
          <w:tblHeader w:val="0"/>
        </w:trPr>
        <w:tc>
          <w:tcPr/>
          <w:p w:rsidR="00000000" w:rsidDel="00000000" w:rsidP="00000000" w:rsidRDefault="00000000" w:rsidRPr="00000000" w14:paraId="0000005C">
            <w:pPr>
              <w:ind w:right="-2"/>
              <w:jc w:val="center"/>
              <w:rPr>
                <w:b w:val="1"/>
                <w:sz w:val="20"/>
                <w:szCs w:val="20"/>
              </w:rPr>
            </w:pPr>
            <w:bookmarkStart w:colFirst="0" w:colLast="0" w:name="_heading=h.26in1rg" w:id="12"/>
            <w:bookmarkEnd w:id="12"/>
            <w:r w:rsidDel="00000000" w:rsidR="00000000" w:rsidRPr="00000000">
              <w:rPr>
                <w:b w:val="1"/>
                <w:sz w:val="20"/>
                <w:szCs w:val="20"/>
                <w:rtl w:val="0"/>
              </w:rPr>
              <w:t xml:space="preserve">«ЗАКАЗЧИК»</w:t>
            </w:r>
          </w:p>
          <w:p w:rsidR="00000000" w:rsidDel="00000000" w:rsidP="00000000" w:rsidRDefault="00000000" w:rsidRPr="00000000" w14:paraId="0000005D">
            <w:pPr>
              <w:ind w:right="-2"/>
              <w:jc w:val="both"/>
              <w:rPr>
                <w:b w:val="1"/>
                <w:sz w:val="20"/>
                <w:szCs w:val="20"/>
              </w:rPr>
            </w:pPr>
            <w:r w:rsidDel="00000000" w:rsidR="00000000" w:rsidRPr="00000000">
              <w:rPr>
                <w:rtl w:val="0"/>
              </w:rPr>
            </w:r>
          </w:p>
        </w:tc>
        <w:tc>
          <w:tcPr/>
          <w:p w:rsidR="00000000" w:rsidDel="00000000" w:rsidP="00000000" w:rsidRDefault="00000000" w:rsidRPr="00000000" w14:paraId="0000005E">
            <w:pPr>
              <w:ind w:right="-2"/>
              <w:jc w:val="center"/>
              <w:rPr>
                <w:b w:val="1"/>
                <w:sz w:val="20"/>
                <w:szCs w:val="20"/>
              </w:rPr>
            </w:pPr>
            <w:r w:rsidDel="00000000" w:rsidR="00000000" w:rsidRPr="00000000">
              <w:rPr>
                <w:b w:val="1"/>
                <w:sz w:val="20"/>
                <w:szCs w:val="20"/>
                <w:rtl w:val="0"/>
              </w:rPr>
              <w:t xml:space="preserve">«ИСПОЛНИТЕЛЬ»</w:t>
            </w:r>
          </w:p>
          <w:p w:rsidR="00000000" w:rsidDel="00000000" w:rsidP="00000000" w:rsidRDefault="00000000" w:rsidRPr="00000000" w14:paraId="0000005F">
            <w:pPr>
              <w:ind w:right="-2"/>
              <w:jc w:val="center"/>
              <w:rPr>
                <w:b w:val="1"/>
                <w:sz w:val="20"/>
                <w:szCs w:val="20"/>
              </w:rPr>
            </w:pPr>
            <w:r w:rsidDel="00000000" w:rsidR="00000000" w:rsidRPr="00000000">
              <w:rPr>
                <w:rtl w:val="0"/>
              </w:rPr>
            </w:r>
          </w:p>
          <w:p w:rsidR="00000000" w:rsidDel="00000000" w:rsidP="00000000" w:rsidRDefault="00000000" w:rsidRPr="00000000" w14:paraId="00000060">
            <w:pPr>
              <w:ind w:right="-2"/>
              <w:jc w:val="center"/>
              <w:rPr>
                <w:b w:val="1"/>
                <w:sz w:val="20"/>
                <w:szCs w:val="20"/>
              </w:rPr>
            </w:pPr>
            <w:r w:rsidDel="00000000" w:rsidR="00000000" w:rsidRPr="00000000">
              <w:rPr>
                <w:rtl w:val="0"/>
              </w:rPr>
            </w:r>
          </w:p>
          <w:p w:rsidR="00000000" w:rsidDel="00000000" w:rsidP="00000000" w:rsidRDefault="00000000" w:rsidRPr="00000000" w14:paraId="00000061">
            <w:pPr>
              <w:ind w:right="-2"/>
              <w:rPr>
                <w:b w:val="1"/>
                <w:sz w:val="20"/>
                <w:szCs w:val="20"/>
              </w:rPr>
            </w:pPr>
            <w:r w:rsidDel="00000000" w:rsidR="00000000" w:rsidRPr="00000000">
              <w:rPr>
                <w:b w:val="1"/>
                <w:sz w:val="20"/>
                <w:szCs w:val="20"/>
                <w:rtl w:val="0"/>
              </w:rPr>
              <w:t xml:space="preserve">ТОО «AK NIET GROUP»</w:t>
            </w:r>
          </w:p>
        </w:tc>
      </w:tr>
      <w:tr>
        <w:trPr>
          <w:cantSplit w:val="0"/>
          <w:trHeight w:val="2612" w:hRule="atLeast"/>
          <w:tblHeader w:val="0"/>
        </w:trPr>
        <w:tc>
          <w:tcPr/>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jc w:val="both"/>
              <w:rPr>
                <w:b w:val="1"/>
                <w:sz w:val="20"/>
                <w:szCs w:val="20"/>
              </w:rPr>
            </w:pPr>
            <w:r w:rsidDel="00000000" w:rsidR="00000000" w:rsidRPr="00000000">
              <w:rPr>
                <w:b w:val="1"/>
                <w:sz w:val="20"/>
                <w:szCs w:val="20"/>
                <w:rtl w:val="0"/>
              </w:rPr>
              <w:t xml:space="preserve">Директор</w:t>
            </w:r>
          </w:p>
          <w:p w:rsidR="00000000" w:rsidDel="00000000" w:rsidP="00000000" w:rsidRDefault="00000000" w:rsidRPr="00000000" w14:paraId="0000006C">
            <w:pPr>
              <w:jc w:val="both"/>
              <w:rPr>
                <w:b w:val="1"/>
                <w:sz w:val="20"/>
                <w:szCs w:val="20"/>
              </w:rPr>
            </w:pPr>
            <w:r w:rsidDel="00000000" w:rsidR="00000000" w:rsidRPr="00000000">
              <w:rPr>
                <w:b w:val="1"/>
                <w:sz w:val="20"/>
                <w:szCs w:val="20"/>
                <w:rtl w:val="0"/>
              </w:rPr>
              <w:t xml:space="preserve">________________________</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Юр. Адрес: Республика Казахстан,</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160005, г. Шымкент, ул. Байтулы баба, 12 А</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РНН 582100260324</w:t>
              <w:tab/>
              <w:tab/>
              <w:tab/>
            </w:r>
          </w:p>
          <w:p w:rsidR="00000000" w:rsidDel="00000000" w:rsidP="00000000" w:rsidRDefault="00000000" w:rsidRPr="00000000" w14:paraId="00000070">
            <w:pPr>
              <w:ind w:right="-11"/>
              <w:jc w:val="both"/>
              <w:rPr>
                <w:color w:val="000000"/>
                <w:sz w:val="20"/>
                <w:szCs w:val="20"/>
              </w:rPr>
            </w:pPr>
            <w:r w:rsidDel="00000000" w:rsidR="00000000" w:rsidRPr="00000000">
              <w:rPr>
                <w:color w:val="000000"/>
                <w:sz w:val="20"/>
                <w:szCs w:val="20"/>
                <w:rtl w:val="0"/>
              </w:rPr>
              <w:t xml:space="preserve">БИН 060540001442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SABRKZKA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ИИК KZ61914122203KZ0022N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Сбербанк ДБ АО филиал в Шымкент, </w:t>
            </w:r>
          </w:p>
          <w:p w:rsidR="00000000" w:rsidDel="00000000" w:rsidP="00000000" w:rsidRDefault="00000000" w:rsidRPr="00000000" w14:paraId="00000074">
            <w:pPr>
              <w:ind w:right="-11"/>
              <w:rPr>
                <w:color w:val="000000"/>
                <w:sz w:val="20"/>
                <w:szCs w:val="20"/>
              </w:rPr>
            </w:pPr>
            <w:r w:rsidDel="00000000" w:rsidR="00000000" w:rsidRPr="00000000">
              <w:rPr>
                <w:color w:val="000000"/>
                <w:sz w:val="20"/>
                <w:szCs w:val="20"/>
                <w:rtl w:val="0"/>
              </w:rPr>
              <w:t xml:space="preserve">Тел 8 (725) 2 450-220</w:t>
            </w:r>
          </w:p>
          <w:p w:rsidR="00000000" w:rsidDel="00000000" w:rsidP="00000000" w:rsidRDefault="00000000" w:rsidRPr="00000000" w14:paraId="00000075">
            <w:pPr>
              <w:ind w:right="-11"/>
              <w:rPr>
                <w:color w:val="000000"/>
                <w:sz w:val="20"/>
                <w:szCs w:val="20"/>
              </w:rPr>
            </w:pPr>
            <w:r w:rsidDel="00000000" w:rsidR="00000000" w:rsidRPr="00000000">
              <w:rPr>
                <w:rtl w:val="0"/>
              </w:rPr>
            </w:r>
          </w:p>
          <w:p w:rsidR="00000000" w:rsidDel="00000000" w:rsidP="00000000" w:rsidRDefault="00000000" w:rsidRPr="00000000" w14:paraId="00000076">
            <w:pPr>
              <w:ind w:right="-11"/>
              <w:rPr>
                <w:color w:val="000000"/>
                <w:sz w:val="20"/>
                <w:szCs w:val="20"/>
              </w:rPr>
            </w:pPr>
            <w:r w:rsidDel="00000000" w:rsidR="00000000" w:rsidRPr="00000000">
              <w:rPr>
                <w:rtl w:val="0"/>
              </w:rPr>
            </w:r>
          </w:p>
          <w:p w:rsidR="00000000" w:rsidDel="00000000" w:rsidP="00000000" w:rsidRDefault="00000000" w:rsidRPr="00000000" w14:paraId="00000077">
            <w:pPr>
              <w:ind w:right="-2"/>
              <w:jc w:val="both"/>
              <w:rPr>
                <w:b w:val="1"/>
                <w:sz w:val="20"/>
                <w:szCs w:val="20"/>
              </w:rPr>
            </w:pPr>
            <w:r w:rsidDel="00000000" w:rsidR="00000000" w:rsidRPr="00000000">
              <w:rPr>
                <w:b w:val="1"/>
                <w:sz w:val="20"/>
                <w:szCs w:val="20"/>
                <w:rtl w:val="0"/>
              </w:rPr>
              <w:t xml:space="preserve">Генеральный директор</w:t>
            </w:r>
          </w:p>
          <w:p w:rsidR="00000000" w:rsidDel="00000000" w:rsidP="00000000" w:rsidRDefault="00000000" w:rsidRPr="00000000" w14:paraId="00000078">
            <w:pPr>
              <w:ind w:right="-2"/>
              <w:jc w:val="both"/>
              <w:rPr>
                <w:sz w:val="20"/>
                <w:szCs w:val="20"/>
              </w:rPr>
            </w:pPr>
            <w:r w:rsidDel="00000000" w:rsidR="00000000" w:rsidRPr="00000000">
              <w:rPr>
                <w:b w:val="1"/>
                <w:sz w:val="20"/>
                <w:szCs w:val="20"/>
                <w:rtl w:val="0"/>
              </w:rPr>
              <w:t xml:space="preserve">Ниязалиев E.А.</w:t>
            </w:r>
            <w:r w:rsidDel="00000000" w:rsidR="00000000" w:rsidRPr="00000000">
              <w:rPr>
                <w:sz w:val="20"/>
                <w:szCs w:val="20"/>
                <w:rtl w:val="0"/>
              </w:rPr>
              <w:t xml:space="preserve"> ___________________________</w:t>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7A">
      <w:pPr>
        <w:jc w:val="center"/>
        <w:rPr>
          <w:b w:val="1"/>
          <w:highlight w:val="yellow"/>
        </w:rPr>
      </w:pPr>
      <w:r w:rsidDel="00000000" w:rsidR="00000000" w:rsidRPr="00000000">
        <w:rPr>
          <w:rtl w:val="0"/>
        </w:rPr>
      </w:r>
    </w:p>
    <w:p w:rsidR="00000000" w:rsidDel="00000000" w:rsidP="00000000" w:rsidRDefault="00000000" w:rsidRPr="00000000" w14:paraId="0000007B">
      <w:pPr>
        <w:jc w:val="center"/>
        <w:rPr>
          <w:b w:val="1"/>
          <w:highlight w:val="yellow"/>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footerReference r:id="rId7" w:type="default"/>
      <w:pgSz w:h="16838" w:w="11906" w:orient="portrait"/>
      <w:pgMar w:bottom="1276" w:top="1276" w:left="1418"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Заказчик _________                                                                                Исполнитель__________</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7"/>
      <w:numFmt w:val="decimal"/>
      <w:lvlText w:val="%1."/>
      <w:lvlJc w:val="left"/>
      <w:pPr>
        <w:ind w:left="1065" w:hanging="360"/>
      </w:pPr>
      <w:rPr/>
    </w:lvl>
    <w:lvl w:ilvl="1">
      <w:start w:val="1"/>
      <w:numFmt w:val="decimal"/>
      <w:lvlText w:val="%1.%2."/>
      <w:lvlJc w:val="left"/>
      <w:pPr>
        <w:ind w:left="928" w:hanging="360"/>
      </w:pPr>
      <w:rPr>
        <w:b w:val="1"/>
      </w:rPr>
    </w:lvl>
    <w:lvl w:ilvl="2">
      <w:start w:val="1"/>
      <w:numFmt w:val="decimal"/>
      <w:lvlText w:val="%1.%2.%3."/>
      <w:lvlJc w:val="left"/>
      <w:pPr>
        <w:ind w:left="1425" w:hanging="720"/>
      </w:pPr>
      <w:rPr/>
    </w:lvl>
    <w:lvl w:ilvl="3">
      <w:start w:val="1"/>
      <w:numFmt w:val="decimal"/>
      <w:lvlText w:val="%1.%2.%3.%4."/>
      <w:lvlJc w:val="left"/>
      <w:pPr>
        <w:ind w:left="1425" w:hanging="720"/>
      </w:pPr>
      <w:rPr/>
    </w:lvl>
    <w:lvl w:ilvl="4">
      <w:start w:val="1"/>
      <w:numFmt w:val="decimal"/>
      <w:lvlText w:val="%1.%2.%3.%4.%5."/>
      <w:lvlJc w:val="left"/>
      <w:pPr>
        <w:ind w:left="1785" w:hanging="1080"/>
      </w:pPr>
      <w:rPr/>
    </w:lvl>
    <w:lvl w:ilvl="5">
      <w:start w:val="1"/>
      <w:numFmt w:val="decimal"/>
      <w:lvlText w:val="%1.%2.%3.%4.%5.%6."/>
      <w:lvlJc w:val="left"/>
      <w:pPr>
        <w:ind w:left="1785" w:hanging="1080"/>
      </w:pPr>
      <w:rPr/>
    </w:lvl>
    <w:lvl w:ilvl="6">
      <w:start w:val="1"/>
      <w:numFmt w:val="decimal"/>
      <w:lvlText w:val="%1.%2.%3.%4.%5.%6.%7."/>
      <w:lvlJc w:val="left"/>
      <w:pPr>
        <w:ind w:left="1785" w:hanging="1080"/>
      </w:pPr>
      <w:rPr/>
    </w:lvl>
    <w:lvl w:ilvl="7">
      <w:start w:val="1"/>
      <w:numFmt w:val="decimal"/>
      <w:lvlText w:val="%1.%2.%3.%4.%5.%6.%7.%8."/>
      <w:lvlJc w:val="left"/>
      <w:pPr>
        <w:ind w:left="2145" w:hanging="1440"/>
      </w:pPr>
      <w:rPr/>
    </w:lvl>
    <w:lvl w:ilvl="8">
      <w:start w:val="1"/>
      <w:numFmt w:val="decimal"/>
      <w:lvlText w:val="%1.%2.%3.%4.%5.%6.%7.%8.%9."/>
      <w:lvlJc w:val="left"/>
      <w:pPr>
        <w:ind w:left="2145"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ind w:firstLine="708"/>
      <w:jc w:val="both"/>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sz w:val="24"/>
      <w:szCs w:val="24"/>
    </w:rPr>
  </w:style>
  <w:style w:type="paragraph" w:styleId="4">
    <w:name w:val="heading 4"/>
    <w:basedOn w:val="a"/>
    <w:next w:val="a"/>
    <w:link w:val="40"/>
    <w:uiPriority w:val="9"/>
    <w:qFormat w:val="1"/>
    <w:rsid w:val="001D0795"/>
    <w:pPr>
      <w:keepNext w:val="1"/>
      <w:ind w:firstLine="708"/>
      <w:jc w:val="both"/>
      <w:outlineLvl w:val="3"/>
    </w:pPr>
    <w:rPr>
      <w:rFonts w:ascii="Calibri" w:hAnsi="Calibri"/>
      <w:b w:val="1"/>
      <w:bCs w:val="1"/>
      <w:sz w:val="28"/>
      <w:szCs w:val="28"/>
      <w:lang w:eastAsia="x-none" w:val="x-none"/>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 w:customStyle="1">
    <w:name w:val="Обычный (веб)1"/>
    <w:basedOn w:val="a"/>
    <w:pPr>
      <w:spacing w:after="51" w:before="51"/>
      <w:ind w:firstLine="304"/>
      <w:jc w:val="both"/>
    </w:pPr>
  </w:style>
  <w:style w:type="character" w:styleId="prop" w:customStyle="1">
    <w:name w:val="prop"/>
    <w:rPr>
      <w:rFonts w:ascii="Arial" w:cs="Arial" w:hAnsi="Arial"/>
      <w:color w:val="000080"/>
      <w:sz w:val="20"/>
      <w:szCs w:val="20"/>
    </w:rPr>
  </w:style>
  <w:style w:type="paragraph" w:styleId="a3">
    <w:name w:val="List Paragraph"/>
    <w:basedOn w:val="a"/>
    <w:uiPriority w:val="34"/>
    <w:qFormat w:val="1"/>
    <w:rsid w:val="00DB0C20"/>
    <w:pPr>
      <w:widowControl w:val="0"/>
      <w:autoSpaceDE w:val="0"/>
      <w:autoSpaceDN w:val="0"/>
      <w:adjustRightInd w:val="0"/>
      <w:ind w:left="708"/>
    </w:pPr>
    <w:rPr>
      <w:sz w:val="20"/>
      <w:szCs w:val="20"/>
    </w:rPr>
  </w:style>
  <w:style w:type="paragraph" w:styleId="a4">
    <w:name w:val="header"/>
    <w:basedOn w:val="a"/>
    <w:link w:val="a5"/>
    <w:rsid w:val="00A35C51"/>
    <w:pPr>
      <w:tabs>
        <w:tab w:val="center" w:pos="4677"/>
        <w:tab w:val="right" w:pos="9355"/>
      </w:tabs>
    </w:pPr>
    <w:rPr>
      <w:lang w:eastAsia="x-none" w:val="x-none"/>
    </w:rPr>
  </w:style>
  <w:style w:type="character" w:styleId="a5" w:customStyle="1">
    <w:name w:val="Верхний колонтитул Знак"/>
    <w:link w:val="a4"/>
    <w:rsid w:val="00A35C51"/>
    <w:rPr>
      <w:sz w:val="24"/>
      <w:szCs w:val="24"/>
    </w:rPr>
  </w:style>
  <w:style w:type="paragraph" w:styleId="a6">
    <w:name w:val="footer"/>
    <w:basedOn w:val="a"/>
    <w:link w:val="a7"/>
    <w:uiPriority w:val="99"/>
    <w:rsid w:val="00A35C51"/>
    <w:pPr>
      <w:tabs>
        <w:tab w:val="center" w:pos="4677"/>
        <w:tab w:val="right" w:pos="9355"/>
      </w:tabs>
    </w:pPr>
    <w:rPr>
      <w:lang w:eastAsia="x-none" w:val="x-none"/>
    </w:rPr>
  </w:style>
  <w:style w:type="character" w:styleId="a7" w:customStyle="1">
    <w:name w:val="Нижний колонтитул Знак"/>
    <w:link w:val="a6"/>
    <w:uiPriority w:val="99"/>
    <w:rsid w:val="00A35C51"/>
    <w:rPr>
      <w:sz w:val="24"/>
      <w:szCs w:val="24"/>
    </w:rPr>
  </w:style>
  <w:style w:type="character" w:styleId="40" w:customStyle="1">
    <w:name w:val="Заголовок 4 Знак"/>
    <w:link w:val="4"/>
    <w:uiPriority w:val="9"/>
    <w:rsid w:val="001D0795"/>
    <w:rPr>
      <w:rFonts w:ascii="Calibri" w:hAnsi="Calibri"/>
      <w:b w:val="1"/>
      <w:bCs w:val="1"/>
      <w:sz w:val="28"/>
      <w:szCs w:val="28"/>
    </w:rPr>
  </w:style>
  <w:style w:type="paragraph" w:styleId="10" w:customStyle="1">
    <w:name w:val="Название1"/>
    <w:basedOn w:val="a"/>
    <w:link w:val="a8"/>
    <w:uiPriority w:val="99"/>
    <w:qFormat w:val="1"/>
    <w:rsid w:val="001D0795"/>
    <w:pPr>
      <w:jc w:val="center"/>
    </w:pPr>
    <w:rPr>
      <w:b w:val="1"/>
      <w:bCs w:val="1"/>
      <w:lang w:eastAsia="x-none" w:val="x-none"/>
    </w:rPr>
  </w:style>
  <w:style w:type="character" w:styleId="a8" w:customStyle="1">
    <w:name w:val="Название Знак"/>
    <w:link w:val="10"/>
    <w:uiPriority w:val="99"/>
    <w:rsid w:val="001D0795"/>
    <w:rPr>
      <w:b w:val="1"/>
      <w:bCs w:val="1"/>
      <w:sz w:val="24"/>
      <w:szCs w:val="24"/>
    </w:rPr>
  </w:style>
  <w:style w:type="paragraph" w:styleId="11" w:customStyle="1">
    <w:name w:val="Обычный1"/>
    <w:basedOn w:val="a"/>
    <w:rsid w:val="001D0795"/>
    <w:pPr>
      <w:snapToGrid w:val="0"/>
      <w:spacing w:line="300" w:lineRule="auto"/>
      <w:ind w:left="720" w:hanging="680"/>
      <w:jc w:val="both"/>
    </w:pPr>
    <w:rPr>
      <w:rFonts w:ascii="Arial" w:cs="Arial" w:eastAsia="Calibri" w:hAnsi="Arial"/>
      <w:sz w:val="22"/>
      <w:szCs w:val="22"/>
    </w:rPr>
  </w:style>
  <w:style w:type="paragraph" w:styleId="3">
    <w:name w:val="Body Text Indent 3"/>
    <w:basedOn w:val="a"/>
    <w:link w:val="30"/>
    <w:rsid w:val="001D0795"/>
    <w:pPr>
      <w:widowControl w:val="0"/>
      <w:spacing w:before="20"/>
      <w:ind w:firstLine="709"/>
      <w:jc w:val="both"/>
    </w:pPr>
    <w:rPr>
      <w:szCs w:val="20"/>
      <w:lang w:eastAsia="x-none" w:val="x-none"/>
    </w:rPr>
  </w:style>
  <w:style w:type="character" w:styleId="30" w:customStyle="1">
    <w:name w:val="Основной текст с отступом 3 Знак"/>
    <w:link w:val="3"/>
    <w:rsid w:val="001D0795"/>
    <w:rPr>
      <w:sz w:val="24"/>
    </w:rPr>
  </w:style>
  <w:style w:type="paragraph" w:styleId="31">
    <w:name w:val="Body Text 3"/>
    <w:basedOn w:val="a"/>
    <w:link w:val="32"/>
    <w:uiPriority w:val="99"/>
    <w:unhideWhenUsed w:val="1"/>
    <w:rsid w:val="001D0795"/>
    <w:pPr>
      <w:spacing w:after="120" w:line="276" w:lineRule="auto"/>
    </w:pPr>
    <w:rPr>
      <w:rFonts w:ascii="Calibri" w:hAnsi="Calibri"/>
      <w:sz w:val="16"/>
      <w:szCs w:val="16"/>
      <w:lang w:eastAsia="x-none" w:val="x-none"/>
    </w:rPr>
  </w:style>
  <w:style w:type="character" w:styleId="32" w:customStyle="1">
    <w:name w:val="Основной текст 3 Знак"/>
    <w:link w:val="31"/>
    <w:uiPriority w:val="99"/>
    <w:rsid w:val="001D0795"/>
    <w:rPr>
      <w:rFonts w:ascii="Calibri" w:hAnsi="Calibri"/>
      <w:sz w:val="16"/>
      <w:szCs w:val="16"/>
    </w:rPr>
  </w:style>
  <w:style w:type="character" w:styleId="a9">
    <w:name w:val="annotation reference"/>
    <w:rsid w:val="006972A1"/>
    <w:rPr>
      <w:sz w:val="16"/>
      <w:szCs w:val="16"/>
    </w:rPr>
  </w:style>
  <w:style w:type="paragraph" w:styleId="aa">
    <w:name w:val="annotation text"/>
    <w:basedOn w:val="a"/>
    <w:link w:val="ab"/>
    <w:rsid w:val="006972A1"/>
    <w:rPr>
      <w:sz w:val="20"/>
      <w:szCs w:val="20"/>
      <w:lang w:val="x-none"/>
    </w:rPr>
  </w:style>
  <w:style w:type="character" w:styleId="ab" w:customStyle="1">
    <w:name w:val="Текст примечания Знак"/>
    <w:link w:val="aa"/>
    <w:rsid w:val="006972A1"/>
    <w:rPr>
      <w:lang w:eastAsia="ru-RU"/>
    </w:rPr>
  </w:style>
  <w:style w:type="paragraph" w:styleId="ac">
    <w:name w:val="annotation subject"/>
    <w:basedOn w:val="aa"/>
    <w:next w:val="aa"/>
    <w:link w:val="ad"/>
    <w:rsid w:val="006972A1"/>
    <w:rPr>
      <w:b w:val="1"/>
      <w:bCs w:val="1"/>
    </w:rPr>
  </w:style>
  <w:style w:type="character" w:styleId="ad" w:customStyle="1">
    <w:name w:val="Тема примечания Знак"/>
    <w:link w:val="ac"/>
    <w:rsid w:val="006972A1"/>
    <w:rPr>
      <w:b w:val="1"/>
      <w:bCs w:val="1"/>
      <w:lang w:eastAsia="ru-RU"/>
    </w:rPr>
  </w:style>
  <w:style w:type="paragraph" w:styleId="ae">
    <w:name w:val="Balloon Text"/>
    <w:basedOn w:val="a"/>
    <w:link w:val="af"/>
    <w:rsid w:val="006972A1"/>
    <w:rPr>
      <w:rFonts w:ascii="Segoe UI" w:hAnsi="Segoe UI"/>
      <w:sz w:val="18"/>
      <w:szCs w:val="18"/>
      <w:lang w:val="x-none"/>
    </w:rPr>
  </w:style>
  <w:style w:type="character" w:styleId="af" w:customStyle="1">
    <w:name w:val="Текст выноски Знак"/>
    <w:link w:val="ae"/>
    <w:rsid w:val="006972A1"/>
    <w:rPr>
      <w:rFonts w:ascii="Segoe UI" w:cs="Segoe UI" w:hAnsi="Segoe UI"/>
      <w:sz w:val="18"/>
      <w:szCs w:val="18"/>
      <w:lang w:eastAsia="ru-RU"/>
    </w:rPr>
  </w:style>
  <w:style w:type="paragraph" w:styleId="2">
    <w:name w:val="Body Text Indent 2"/>
    <w:basedOn w:val="a"/>
    <w:link w:val="20"/>
    <w:rsid w:val="00F13129"/>
    <w:pPr>
      <w:spacing w:after="120" w:line="480" w:lineRule="auto"/>
      <w:ind w:left="283"/>
    </w:pPr>
    <w:rPr>
      <w:sz w:val="20"/>
      <w:szCs w:val="20"/>
      <w:lang w:eastAsia="en-US" w:val="en-US"/>
    </w:rPr>
  </w:style>
  <w:style w:type="character" w:styleId="20" w:customStyle="1">
    <w:name w:val="Основной текст с отступом 2 Знак"/>
    <w:link w:val="2"/>
    <w:rsid w:val="00F13129"/>
    <w:rPr>
      <w:lang w:eastAsia="en-US" w:val="en-US"/>
    </w:rPr>
  </w:style>
  <w:style w:type="character" w:styleId="af0">
    <w:name w:val="Hyperlink"/>
    <w:rsid w:val="002729F3"/>
    <w:rPr>
      <w:color w:val="0563c1"/>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N7Us+ZknbHJVRC/BV/OBztzbrg==">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2020-09-16T04:46:00Z</dcterms:created>
  <dc:creator>NAVY</dc:creator>
</cp:coreProperties>
</file>