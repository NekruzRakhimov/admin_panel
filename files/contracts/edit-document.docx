
<file path=[Content_Types].xml><?xml version="1.0" encoding="utf-8"?>
<Types xmlns="http://schemas.openxmlformats.org/package/2006/content-types" xmlns:xml="http://www.w3.org/XML/1998/namespace">
  <Default Extension="rels" ContentType="application/vnd.openxmlformats-package.relationships+xml"/>
  <Default Extension="xml" ContentType="applicat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rsidR="00A977BC" w:rsidRDefault="00A977BC">
      <w:pPr>
        <w:widowControl w:val="false"/>
        <w:pBdr>
          <w:top w:val="nil"/>
          <w:left w:val="nil"/>
          <w:bottom w:val="nil"/>
          <w:right w:val="nil"/>
          <w:between w:val="nil"/>
        </w:pBdr>
        <w:spacing w:after="0" w:line="276" w:lineRule="auto"/>
        <w:rPr>
          <w:rFonts w:ascii="Arial" w:hAnsi="Arial" w:eastAsia="Arial" w:cs="Arial"/>
          <w:color w:val="000000"/>
        </w:rPr>
      </w:pPr>
    </w:p>
    <w:tbl>
      <w:tblPr>
        <w:tblStyle w:val="af9"/>
        <w:tblW w:w="9628" w:type="dxa"/>
        <w:tblInd w:w="0" w:type="dxa"/>
        <w:tblBorders>
          <w:top w:val="nil"/>
          <w:left w:val="nil"/>
          <w:bottom w:val="nil"/>
          <w:right w:val="nil"/>
          <w:insideH w:val="nil"/>
          <w:insideV w:val="nil"/>
        </w:tblBorders>
        <w:tblLayout w:type="fixed"/>
        <w:tblLook w:firstRow="false" w:lastRow="false" w:firstColumn="false" w:lastColumn="false" w:noHBand="false" w:noVBand="true" w:val="0400"/>
      </w:tblPr>
      <w:tblGrid>
        <w:gridCol w:w="4814"/>
        <w:gridCol w:w="4814"/>
      </w:tblGrid>
      <w:tr w:rsidR="00A977BC">
        <w:tc>
          <w:tcPr>
            <w:tcW w:w="4814" w:type="dxa"/>
          </w:tcPr>
          <w:p w:rsidRPr="00751DA4" w:rsidR="00A977BC" w:rsidRDefault="00D52C73">
            <w:pPr>
              <w:jc w:val="center"/>
              <w:rPr>
                <w:lang w:val="en-US"/>
              </w:rPr>
            </w:pPr>
            <w:bookmarkStart w:name="_heading=h.gjdgxs" w:colFirst="0" w:colLast="0" w:id="0"/>
            <w:bookmarkEnd w:id="0"/>
            <w:r>
              <w:rPr>
                <w:rFonts w:ascii="Verdana" w:hAnsi="Verdana" w:eastAsia="Verdana" w:cs="Verdana"/>
                <w:b/>
                <w:lang w:val="en-US"/>
              </w:rPr>
              <w:t xml:space="preserve">SUPPLY AGREEMENT </w:t>
            </w:r>
            <w:r>
              <w:rPr>
                <w:rFonts w:ascii="Verdana" w:hAnsi="Verdana" w:eastAsia="Verdana" w:cs="Verdana"/>
                <w:b/>
                <w:lang w:val="en-US"/>
              </w:rPr>
              <w:br/>
              <w:t>No.</w:t>
            </w:r>
            <w:r w:rsidR="000B743A">
              <w:rPr>
                <w:rFonts w:ascii="Arial Unicode MS" w:hAnsi="Arial Unicode MS" w:eastAsia="Arial Unicode MS" w:cs="Arial Unicode MS"/>
                <w:b/>
                <w:lang w:val="en-US"/>
              </w:rPr>
              <w:t xml:space="preserve"> </w:t>
            </w:r>
            <w:r w:rsidR="00AB1963">
              <w:rPr>
                <w:rFonts w:ascii="Arial Unicode MS" w:hAnsi="Arial Unicode MS" w:eastAsia="Arial Unicode MS" w:cs="Arial Unicode MS"/>
                <w:b/>
                <w:lang w:val="en-US"/>
              </w:rPr>
              <w:t>11d122</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Almaty, Kazakhstan</w:t>
            </w:r>
          </w:p>
          <w:p w:rsidRPr="00A506D0" w:rsidR="00A977BC" w:rsidRDefault="00A977BC">
            <w:pPr>
              <w:jc w:val="both"/>
              <w:rPr>
                <w:rFonts w:ascii="Verdana" w:hAnsi="Verdana" w:eastAsia="Verdana" w:cs="Verdana"/>
                <w:lang w:val="en-US"/>
              </w:rPr>
            </w:pPr>
          </w:p>
          <w:p w:rsidRPr="00A506D0" w:rsidR="00A977BC" w:rsidRDefault="00F741FE">
            <w:pPr>
              <w:rPr>
                <w:rFonts w:ascii="Verdana" w:hAnsi="Verdana" w:eastAsia="Verdana" w:cs="Verdana"/>
                <w:lang w:val="en-US"/>
              </w:rPr>
            </w:pPr>
            <w:r w:rsidRPr="00A506D0">
              <w:rPr>
                <w:rFonts w:ascii="Verdana" w:hAnsi="Verdana" w:eastAsia="Verdana" w:cs="Verdana"/>
                <w:lang w:val="en-US"/>
              </w:rPr>
              <w:t>This agreement (hereinafter the  «Agreement» is signed between:</w:t>
            </w:r>
          </w:p>
          <w:p w:rsidRPr="00A506D0" w:rsidR="00A977BC" w:rsidRDefault="00A977BC">
            <w:pPr>
              <w:rPr>
                <w:rFonts w:ascii="Verdana" w:hAnsi="Verdana" w:eastAsia="Verdana" w:cs="Verdana"/>
                <w:lang w:val="en-US"/>
              </w:rPr>
            </w:pPr>
          </w:p>
          <w:p w:rsidRPr="00A506D0" w:rsidR="00A977BC" w:rsidRDefault="00D754E9">
            <w:pPr>
              <w:jc w:val="both"/>
              <w:rPr>
                <w:rFonts w:ascii="Verdana" w:hAnsi="Verdana" w:eastAsia="Verdana" w:cs="Verdana"/>
                <w:lang w:val="en-US"/>
              </w:rPr>
            </w:pPr>
            <w:r>
              <w:rPr>
                <w:rFonts w:ascii="Verdana" w:hAnsi="Verdana" w:eastAsia="Verdana" w:cs="Verdana"/>
                <w:color w:val="000000"/>
                <w:lang w:val="en-US"/>
              </w:rPr>
              <w:t>tedst</w:t>
            </w:r>
            <w:r w:rsidRPr="00A506D0" w:rsidR="00F741FE">
              <w:rPr>
                <w:rFonts w:ascii="Verdana" w:hAnsi="Verdana" w:eastAsia="Verdana" w:cs="Verdana"/>
                <w:lang w:val="en-US"/>
              </w:rPr>
              <w:t xml:space="preserve">, operating under the laws of Georgia (hereinafter called the "Seller") represented by Director </w:t>
            </w:r>
            <w:proofErr w:type="spellStart"/>
            <w:r w:rsidRPr="00A506D0" w:rsidR="00F741FE">
              <w:rPr>
                <w:rFonts w:ascii="Verdana" w:hAnsi="Verdana" w:eastAsia="Verdana" w:cs="Verdana"/>
                <w:lang w:val="en-US"/>
              </w:rPr>
              <w:t>Mr.Kakhaber</w:t>
            </w:r>
            <w:proofErr w:type="spellEnd"/>
            <w:r w:rsidRPr="00A506D0" w:rsidR="00F741FE">
              <w:rPr>
                <w:rFonts w:ascii="Verdana" w:hAnsi="Verdana" w:eastAsia="Verdana" w:cs="Verdana"/>
                <w:lang w:val="en-US"/>
              </w:rPr>
              <w:t xml:space="preserve"> </w:t>
            </w:r>
            <w:proofErr w:type="spellStart"/>
            <w:r w:rsidRPr="00A506D0" w:rsidR="00F741FE">
              <w:rPr>
                <w:rFonts w:ascii="Verdana" w:hAnsi="Verdana" w:eastAsia="Verdana" w:cs="Verdana"/>
                <w:lang w:val="en-US"/>
              </w:rPr>
              <w:t>Darjania</w:t>
            </w:r>
            <w:proofErr w:type="spellEnd"/>
            <w:r w:rsidRPr="00A506D0" w:rsidR="00F741FE">
              <w:rPr>
                <w:rFonts w:ascii="Verdana" w:hAnsi="Verdana" w:eastAsia="Verdana" w:cs="Verdana"/>
                <w:lang w:val="en-US"/>
              </w:rPr>
              <w:t xml:space="preserve"> </w:t>
            </w:r>
            <w:r w:rsidRPr="00A506D0" w:rsidR="00F741FE">
              <w:rPr>
                <w:rFonts w:ascii="Verdana" w:hAnsi="Verdana" w:eastAsia="Verdana" w:cs="Verdana"/>
                <w:lang w:val="en-US"/>
              </w:rPr>
              <w:br/>
              <w:t>and</w:t>
            </w:r>
            <w:r w:rsidRPr="00A506D0" w:rsidR="00F741FE">
              <w:rPr>
                <w:rFonts w:ascii="Verdana" w:hAnsi="Verdana" w:eastAsia="Verdana" w:cs="Verdana"/>
                <w:lang w:val="en-US"/>
              </w:rPr>
              <w:br/>
            </w:r>
          </w:p>
          <w:p w:rsidRPr="00A506D0" w:rsidR="00A977BC" w:rsidRDefault="00D754E9">
            <w:pPr>
              <w:pBdr>
                <w:top w:val="nil"/>
                <w:left w:val="nil"/>
                <w:bottom w:val="nil"/>
                <w:right w:val="nil"/>
                <w:between w:val="nil"/>
              </w:pBdr>
              <w:shd w:val="clear" w:color="auto" w:fill="FFFFFF"/>
              <w:rPr>
                <w:rFonts w:ascii="Verdana" w:hAnsi="Verdana" w:eastAsia="Verdana" w:cs="Verdana"/>
                <w:color w:val="000000"/>
                <w:lang w:val="en-US"/>
              </w:rPr>
            </w:pPr>
            <w:r w:rsidRPr="00A506D0">
              <w:rPr>
                <w:rFonts w:ascii="Verdana" w:hAnsi="Verdana" w:eastAsia="Verdana" w:cs="Verdana"/>
                <w:b/>
                <w:color w:val="000000"/>
                <w:lang w:val="en-US"/>
              </w:rPr>
              <w:t>__________</w:t>
            </w:r>
            <w:r w:rsidRPr="00A506D0" w:rsidR="00F741FE">
              <w:rPr>
                <w:rFonts w:ascii="Verdana" w:hAnsi="Verdana" w:eastAsia="Verdana" w:cs="Verdana"/>
                <w:color w:val="000000"/>
                <w:lang w:val="en-US"/>
              </w:rPr>
              <w:t xml:space="preserve">, organized and operating under the laws of the Kazakhstan (hereinafter called  the "Buyer") represented by  director </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br/>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(Hereinafter jointly referred to as the «Parties»).</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The Parties hereby agree as follows:</w:t>
            </w:r>
          </w:p>
          <w:p w:rsidRPr="00A506D0" w:rsidR="00A977BC" w:rsidRDefault="00A977BC">
            <w:pP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center"/>
              <w:rPr>
                <w:rFonts w:ascii="Verdana" w:hAnsi="Verdana" w:eastAsia="Verdana" w:cs="Verdana"/>
                <w:b/>
                <w:lang w:val="en-US"/>
              </w:rPr>
            </w:pPr>
            <w:r w:rsidRPr="00A506D0">
              <w:rPr>
                <w:rFonts w:ascii="Verdana" w:hAnsi="Verdana" w:eastAsia="Verdana" w:cs="Verdana"/>
                <w:b/>
                <w:lang w:val="en-US"/>
              </w:rPr>
              <w:t>1.</w:t>
            </w:r>
            <w:r w:rsidRPr="00A506D0">
              <w:rPr>
                <w:rFonts w:ascii="Verdana" w:hAnsi="Verdana" w:eastAsia="Verdana" w:cs="Verdana"/>
                <w:b/>
                <w:lang w:val="en-US"/>
              </w:rPr>
              <w:tab/>
              <w:t>DEFINITIONS</w:t>
            </w: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In this Agreement, the terms mentioned below shall have the following meanings:</w:t>
            </w:r>
            <w:r w:rsidRPr="00A506D0">
              <w:rPr>
                <w:rFonts w:ascii="Verdana" w:hAnsi="Verdana" w:eastAsia="Verdana" w:cs="Verdana"/>
                <w:lang w:val="en-US"/>
              </w:rPr>
              <w:br/>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1.1</w:t>
            </w:r>
            <w:r w:rsidRPr="00A506D0">
              <w:rPr>
                <w:rFonts w:ascii="Verdana" w:hAnsi="Verdana" w:eastAsia="Verdana" w:cs="Verdana"/>
                <w:lang w:val="en-US"/>
              </w:rPr>
              <w:tab/>
              <w:t>"Goods" means all or any part of medicines specified in Appendix 1 to this Agreement.</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1.2</w:t>
            </w:r>
            <w:r w:rsidRPr="00A506D0">
              <w:rPr>
                <w:rFonts w:ascii="Verdana" w:hAnsi="Verdana" w:eastAsia="Verdana" w:cs="Verdana"/>
                <w:lang w:val="en-US"/>
              </w:rPr>
              <w:tab/>
              <w:t>"Place of Shipment" means bonded warehouse rented from ALG Company LLP and located at th</w:t>
            </w:r>
            <w:r w:rsidR="003613FF">
              <w:rPr>
                <w:rFonts w:ascii="Verdana" w:hAnsi="Verdana" w:eastAsia="Verdana" w:cs="Verdana"/>
                <w:lang w:val="en-US"/>
              </w:rPr>
              <w:t>e following address: ADDRESS</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1.3</w:t>
            </w:r>
            <w:r w:rsidRPr="00A506D0">
              <w:rPr>
                <w:rFonts w:ascii="Verdana" w:hAnsi="Verdana" w:eastAsia="Verdana" w:cs="Verdana"/>
                <w:lang w:val="en-US"/>
              </w:rPr>
              <w:tab/>
              <w:t>"Seller's Country" means the territory of Georgia.</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1.4</w:t>
            </w:r>
            <w:r w:rsidRPr="00A506D0">
              <w:rPr>
                <w:rFonts w:ascii="Verdana" w:hAnsi="Verdana" w:eastAsia="Verdana" w:cs="Verdana"/>
                <w:lang w:val="en-US"/>
              </w:rPr>
              <w:tab/>
              <w:t>"Buyer's Country" means the territory of the Kazakhstan.</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w:t>
            </w:r>
            <w:r w:rsidRPr="00A506D0">
              <w:rPr>
                <w:rFonts w:ascii="Verdana" w:hAnsi="Verdana" w:eastAsia="Verdana" w:cs="Verdana"/>
                <w:lang w:val="en-US"/>
              </w:rPr>
              <w:tab/>
              <w:t>"Purchase Order" means the Buyer's specification for each shipment of Goods.</w:t>
            </w:r>
          </w:p>
          <w:p w:rsidRPr="00A506D0" w:rsidR="00A977BC" w:rsidRDefault="00A977BC">
            <w:pPr>
              <w:jc w:val="both"/>
              <w:rPr>
                <w:rFonts w:ascii="Verdana" w:hAnsi="Verdana" w:eastAsia="Verdana" w:cs="Verdana"/>
                <w:lang w:val="en-US"/>
              </w:rPr>
            </w:pPr>
          </w:p>
          <w:p w:rsidRPr="00A506D0" w:rsidR="00A977BC" w:rsidRDefault="00A977BC">
            <w:pPr>
              <w:jc w:val="center"/>
              <w:rPr>
                <w:rFonts w:ascii="Verdana" w:hAnsi="Verdana" w:eastAsia="Verdana" w:cs="Verdana"/>
                <w:b/>
                <w:lang w:val="en-US"/>
              </w:rPr>
            </w:pPr>
          </w:p>
          <w:p w:rsidRPr="00A506D0" w:rsidR="00A977BC" w:rsidRDefault="00A977BC">
            <w:pPr>
              <w:jc w:val="center"/>
              <w:rPr>
                <w:rFonts w:ascii="Verdana" w:hAnsi="Verdana" w:eastAsia="Verdana" w:cs="Verdana"/>
                <w:b/>
                <w:lang w:val="en-US"/>
              </w:rPr>
            </w:pPr>
          </w:p>
          <w:p w:rsidRPr="00A506D0" w:rsidR="00A977BC" w:rsidRDefault="00F741FE">
            <w:pPr>
              <w:jc w:val="center"/>
              <w:rPr>
                <w:rFonts w:ascii="Verdana" w:hAnsi="Verdana" w:eastAsia="Verdana" w:cs="Verdana"/>
                <w:b/>
                <w:lang w:val="en-US"/>
              </w:rPr>
            </w:pPr>
            <w:r w:rsidRPr="00A506D0">
              <w:rPr>
                <w:rFonts w:ascii="Verdana" w:hAnsi="Verdana" w:eastAsia="Verdana" w:cs="Verdana"/>
                <w:b/>
                <w:lang w:val="en-US"/>
              </w:rPr>
              <w:t>2.</w:t>
            </w:r>
            <w:r w:rsidRPr="00A506D0">
              <w:rPr>
                <w:rFonts w:ascii="Verdana" w:hAnsi="Verdana" w:eastAsia="Verdana" w:cs="Verdana"/>
                <w:b/>
                <w:lang w:val="en-US"/>
              </w:rPr>
              <w:tab/>
              <w:t>SUBJECT MATTER</w:t>
            </w: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2.1</w:t>
            </w:r>
            <w:r w:rsidRPr="00A506D0">
              <w:rPr>
                <w:rFonts w:ascii="Verdana" w:hAnsi="Verdana" w:eastAsia="Verdana" w:cs="Verdana"/>
                <w:lang w:val="en-US"/>
              </w:rPr>
              <w:tab/>
              <w:t>The Seller shall deliver and the Buyer shall accept and pay for the Goods in accordance with the terms of this Agreement.</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center"/>
              <w:rPr>
                <w:rFonts w:ascii="Verdana" w:hAnsi="Verdana" w:eastAsia="Verdana" w:cs="Verdana"/>
                <w:b/>
                <w:lang w:val="en-US"/>
              </w:rPr>
            </w:pPr>
            <w:r w:rsidRPr="00A506D0">
              <w:rPr>
                <w:rFonts w:ascii="Verdana" w:hAnsi="Verdana" w:eastAsia="Verdana" w:cs="Verdana"/>
                <w:b/>
                <w:lang w:val="en-US"/>
              </w:rPr>
              <w:t>3.</w:t>
            </w:r>
            <w:r w:rsidRPr="00A506D0">
              <w:rPr>
                <w:rFonts w:ascii="Verdana" w:hAnsi="Verdana" w:eastAsia="Verdana" w:cs="Verdana"/>
                <w:b/>
                <w:lang w:val="en-US"/>
              </w:rPr>
              <w:tab/>
              <w:t>PRICES AND TOTAL VALUE OF THE AGREEMENT</w:t>
            </w: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3.1</w:t>
            </w:r>
            <w:r w:rsidRPr="00A506D0">
              <w:rPr>
                <w:rFonts w:ascii="Verdana" w:hAnsi="Verdana" w:eastAsia="Verdana" w:cs="Verdana"/>
                <w:lang w:val="en-US"/>
              </w:rPr>
              <w:tab/>
              <w:t xml:space="preserve">All prices under this Agreement </w:t>
            </w:r>
            <w:proofErr w:type="gramStart"/>
            <w:r w:rsidRPr="00A506D0">
              <w:rPr>
                <w:rFonts w:ascii="Verdana" w:hAnsi="Verdana" w:eastAsia="Verdana" w:cs="Verdana"/>
                <w:lang w:val="en-US"/>
              </w:rPr>
              <w:t>are indicated</w:t>
            </w:r>
            <w:proofErr w:type="gramEnd"/>
            <w:r w:rsidRPr="00A506D0">
              <w:rPr>
                <w:rFonts w:ascii="Verdana" w:hAnsi="Verdana" w:eastAsia="Verdana" w:cs="Verdana"/>
                <w:lang w:val="en-US"/>
              </w:rPr>
              <w:t xml:space="preserve"> in dollars.</w:t>
            </w:r>
          </w:p>
          <w:p w:rsidRPr="00A506D0" w:rsidR="00A977BC" w:rsidRDefault="00723D2C">
            <w:pPr>
              <w:jc w:val="both"/>
              <w:rPr>
                <w:rFonts w:ascii="Verdana" w:hAnsi="Verdana" w:eastAsia="Verdana" w:cs="Verdana"/>
                <w:lang w:val="en-US"/>
              </w:rPr>
            </w:pPr>
            <w:sdt>
              <w:sdtPr>
                <w:tag w:val="goog_rdk_0"/>
                <w:id w:val="-115833296"/>
              </w:sdtPr>
              <w:sdtEndPr/>
              <w:sdtContent>
                <w:r w:rsidRPr="00A506D0" w:rsidR="00F741FE">
                  <w:rPr>
                    <w:rFonts w:ascii="Arial Unicode MS" w:hAnsi="Arial Unicode MS" w:eastAsia="Arial Unicode MS" w:cs="Arial Unicode MS"/>
                    <w:lang w:val="en-US"/>
                  </w:rPr>
                  <w:t>3.2</w:t>
                </w:r>
                <w:r w:rsidRPr="00A506D0" w:rsidR="00F741FE">
                  <w:rPr>
                    <w:rFonts w:ascii="Arial Unicode MS" w:hAnsi="Arial Unicode MS" w:eastAsia="Arial Unicode MS" w:cs="Arial Unicode MS"/>
                    <w:lang w:val="en-US"/>
                  </w:rPr>
                  <w:tab/>
                  <w:t xml:space="preserve">The price per each Goods supplied under this Agreement is indicated in Appendix №001 to The Agreement.  The total amount of this Agreement is </w:t>
                </w:r>
                <w:r w:rsidRPr="00A506D0" w:rsidR="00F741FE">
                  <w:rPr>
                    <w:rFonts w:ascii="Arial Unicode MS" w:hAnsi="Arial Unicode MS" w:eastAsia="Arial Unicode MS" w:cs="Arial Unicode MS"/>
                    <w:lang w:val="en-US"/>
                  </w:rPr>
                  <w:br/>
                </w:r>
                <w:r w:rsidR="00786068">
                  <w:rPr>
                    <w:rFonts w:ascii="Arial Unicode MS" w:hAnsi="Arial Unicode MS" w:eastAsia="Arial Unicode MS" w:cs="Arial Unicode MS"/>
                    <w:lang w:val="en-US"/>
                  </w:rPr>
                  <w:t>5000.000000</w:t>
                </w:r>
                <w:r w:rsidRPr="00A506D0" w:rsidR="00F741FE">
                  <w:rPr>
                    <w:rFonts w:ascii="Arial Unicode MS" w:hAnsi="Arial Unicode MS" w:eastAsia="Arial Unicode MS" w:cs="Arial Unicode MS"/>
                    <w:lang w:val="en-US"/>
                  </w:rPr>
                  <w:t>.</w:t>
                </w:r>
              </w:sdtContent>
            </w:sdt>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3.3</w:t>
            </w:r>
            <w:r w:rsidRPr="00A506D0">
              <w:rPr>
                <w:rFonts w:ascii="Verdana" w:hAnsi="Verdana" w:eastAsia="Verdana" w:cs="Verdana"/>
                <w:lang w:val="en-US"/>
              </w:rPr>
              <w:tab/>
              <w:t xml:space="preserve">The prices indicated in this Agreement on CIP – </w:t>
            </w:r>
            <w:proofErr w:type="spellStart"/>
            <w:r w:rsidRPr="00A506D0">
              <w:rPr>
                <w:rFonts w:ascii="Verdana" w:hAnsi="Verdana" w:eastAsia="Verdana" w:cs="Verdana"/>
                <w:lang w:val="en-US"/>
              </w:rPr>
              <w:t>Krasnogvardeyskiy</w:t>
            </w:r>
            <w:proofErr w:type="spellEnd"/>
            <w:r w:rsidRPr="00A506D0">
              <w:rPr>
                <w:rFonts w:ascii="Verdana" w:hAnsi="Verdana" w:eastAsia="Verdana" w:cs="Verdana"/>
                <w:lang w:val="en-US"/>
              </w:rPr>
              <w:t xml:space="preserve"> </w:t>
            </w:r>
            <w:proofErr w:type="spellStart"/>
            <w:r w:rsidRPr="00A506D0">
              <w:rPr>
                <w:rFonts w:ascii="Verdana" w:hAnsi="Verdana" w:eastAsia="Verdana" w:cs="Verdana"/>
                <w:lang w:val="en-US"/>
              </w:rPr>
              <w:t>Trakt</w:t>
            </w:r>
            <w:proofErr w:type="spellEnd"/>
            <w:r w:rsidRPr="00A506D0">
              <w:rPr>
                <w:rFonts w:ascii="Verdana" w:hAnsi="Verdana" w:eastAsia="Verdana" w:cs="Verdana"/>
                <w:lang w:val="en-US"/>
              </w:rPr>
              <w:t xml:space="preserve"> (</w:t>
            </w:r>
            <w:proofErr w:type="spellStart"/>
            <w:r w:rsidRPr="00A506D0">
              <w:rPr>
                <w:rFonts w:ascii="Verdana" w:hAnsi="Verdana" w:eastAsia="Verdana" w:cs="Verdana"/>
                <w:lang w:val="en-US"/>
              </w:rPr>
              <w:t>Suyunbay</w:t>
            </w:r>
            <w:proofErr w:type="spellEnd"/>
            <w:r w:rsidRPr="00A506D0">
              <w:rPr>
                <w:rFonts w:ascii="Verdana" w:hAnsi="Verdana" w:eastAsia="Verdana" w:cs="Verdana"/>
                <w:lang w:val="en-US"/>
              </w:rPr>
              <w:t xml:space="preserve"> Street) 258 B, Almaty, The Republic of Kazakhstan, </w:t>
            </w:r>
            <w:proofErr w:type="gramStart"/>
            <w:r w:rsidRPr="00A506D0">
              <w:rPr>
                <w:rFonts w:ascii="Verdana" w:hAnsi="Verdana" w:eastAsia="Verdana" w:cs="Verdana"/>
                <w:lang w:val="en-US"/>
              </w:rPr>
              <w:t>Incoterms</w:t>
            </w:r>
            <w:proofErr w:type="gramEnd"/>
            <w:r w:rsidRPr="00A506D0">
              <w:rPr>
                <w:rFonts w:ascii="Verdana" w:hAnsi="Verdana" w:eastAsia="Verdana" w:cs="Verdana"/>
                <w:lang w:val="en-US"/>
              </w:rPr>
              <w:t xml:space="preserve"> 2010.</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3.4. In the case of this agreement prices change the Seller must submit written notification about the change to the Buyer 30 (thirty) days before the entry into force of such a change.</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center"/>
              <w:rPr>
                <w:rFonts w:ascii="Verdana" w:hAnsi="Verdana" w:eastAsia="Verdana" w:cs="Verdana"/>
                <w:b/>
                <w:lang w:val="en-US"/>
              </w:rPr>
            </w:pPr>
            <w:r w:rsidRPr="00A506D0">
              <w:rPr>
                <w:rFonts w:ascii="Verdana" w:hAnsi="Verdana" w:eastAsia="Verdana" w:cs="Verdana"/>
                <w:b/>
                <w:lang w:val="en-US"/>
              </w:rPr>
              <w:t>4.</w:t>
            </w:r>
            <w:r w:rsidRPr="00A506D0">
              <w:rPr>
                <w:rFonts w:ascii="Verdana" w:hAnsi="Verdana" w:eastAsia="Verdana" w:cs="Verdana"/>
                <w:b/>
                <w:lang w:val="en-US"/>
              </w:rPr>
              <w:tab/>
              <w:t>PAYMENT TERMS</w:t>
            </w:r>
          </w:p>
          <w:p w:rsidRPr="00A506D0" w:rsidR="00A977BC" w:rsidRDefault="00A977BC">
            <w:pPr>
              <w:jc w:val="center"/>
              <w:rPr>
                <w:rFonts w:ascii="Verdana" w:hAnsi="Verdana" w:eastAsia="Verdana" w:cs="Verdana"/>
                <w:b/>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4.1 The condition for payment und</w:t>
            </w:r>
            <w:r w:rsidR="00664514">
              <w:rPr>
                <w:rFonts w:ascii="Verdana" w:hAnsi="Verdana" w:eastAsia="Verdana" w:cs="Verdana"/>
                <w:lang w:val="en-US"/>
              </w:rPr>
              <w:t xml:space="preserve">er this contract is deferred </w:t>
            </w:r>
            <w:r w:rsidR="00505623">
              <w:rPr>
                <w:rFonts w:ascii="Verdana" w:hAnsi="Verdana" w:eastAsia="Verdana" w:cs="Verdana"/>
                <w:lang w:val="en-US"/>
              </w:rPr>
              <w:t>100%</w:t>
            </w:r>
            <w:r w:rsidR="00664514">
              <w:rPr>
                <w:rFonts w:ascii="Verdana" w:hAnsi="Verdana" w:eastAsia="Verdana" w:cs="Verdana"/>
                <w:lang w:val="en-US"/>
              </w:rPr>
              <w:t xml:space="preserve"> </w:t>
            </w:r>
            <w:r w:rsidRPr="00A506D0">
              <w:rPr>
                <w:rFonts w:ascii="Verdana" w:hAnsi="Verdana" w:eastAsia="Verdana" w:cs="Verdana"/>
                <w:lang w:val="en-US"/>
              </w:rPr>
              <w:t>prepayment.</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4.2 The Parties shall conduct monthly reconciliation of the goods delivered and sold, the correctness of mutual settlements.</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4.3. The buyer undertakes to provide up to the 5th day of each month following the reporting sales report with separate regional sales.</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4.4</w:t>
            </w:r>
            <w:r w:rsidRPr="00A506D0">
              <w:rPr>
                <w:rFonts w:ascii="Verdana" w:hAnsi="Verdana" w:eastAsia="Verdana" w:cs="Verdana"/>
                <w:lang w:val="en-US"/>
              </w:rPr>
              <w:tab/>
              <w:t>The Buyer makes payment in US dollars by bank transfer into the bank account of the Seller the date of submission of the monthly sales report to the following requisites:</w:t>
            </w:r>
          </w:p>
          <w:p w:rsidRPr="00A506D0" w:rsidR="00A977BC" w:rsidRDefault="00A977BC">
            <w:pPr>
              <w:jc w:val="both"/>
              <w:rPr>
                <w:rFonts w:ascii="Verdana" w:hAnsi="Verdana" w:eastAsia="Verdana" w:cs="Verdana"/>
                <w:lang w:val="en-US"/>
              </w:rPr>
            </w:pPr>
          </w:p>
          <w:p w:rsidRPr="00A506D0" w:rsidR="00A977BC" w:rsidP="00536792" w:rsidRDefault="00F741FE">
            <w:pPr>
              <w:rPr>
                <w:rFonts w:ascii="Verdana" w:hAnsi="Verdana" w:eastAsia="Verdana" w:cs="Verdana"/>
                <w:lang w:val="en-US"/>
              </w:rPr>
            </w:pPr>
            <w:r w:rsidRPr="00A506D0">
              <w:rPr>
                <w:rFonts w:ascii="Verdana" w:hAnsi="Verdana" w:eastAsia="Verdana" w:cs="Verdana"/>
                <w:lang w:val="en-US"/>
              </w:rPr>
              <w:t>Beneficiary bank details:</w:t>
            </w:r>
          </w:p>
          <w:p w:rsidRPr="00A506D0" w:rsidR="00A977BC" w:rsidRDefault="00F741FE">
            <w:pPr>
              <w:rPr>
                <w:rFonts w:ascii="Verdana" w:hAnsi="Verdana" w:eastAsia="Verdana" w:cs="Verdana"/>
                <w:lang w:val="en-US"/>
              </w:rPr>
            </w:pPr>
            <w:r w:rsidRPr="00A506D0">
              <w:rPr>
                <w:rFonts w:ascii="Verdana" w:hAnsi="Verdana" w:eastAsia="Verdana" w:cs="Verdana"/>
                <w:lang w:val="en-US"/>
              </w:rPr>
              <w:t xml:space="preserve">Beneficiary: </w:t>
            </w:r>
            <w:r w:rsidR="00D754E9">
              <w:rPr>
                <w:rFonts w:ascii="Verdana" w:hAnsi="Verdana" w:eastAsia="Verdana" w:cs="Verdana"/>
                <w:color w:val="000000"/>
                <w:lang w:val="en-US"/>
              </w:rPr>
              <w:t>tedst</w:t>
            </w:r>
          </w:p>
          <w:p w:rsidRPr="00A506D0" w:rsidR="00A977BC" w:rsidRDefault="00D754E9">
            <w:pPr>
              <w:rPr>
                <w:rFonts w:ascii="Verdana" w:hAnsi="Verdana" w:eastAsia="Verdana" w:cs="Verdana"/>
                <w:lang w:val="en-US"/>
              </w:rPr>
            </w:pPr>
            <w:r>
              <w:rPr>
                <w:rFonts w:ascii="Verdana" w:hAnsi="Verdana" w:eastAsia="Verdana" w:cs="Verdana"/>
                <w:lang w:val="en-US"/>
              </w:rPr>
              <w:t>2021-11-22 02:05:29.834595 +00:00</w:t>
            </w:r>
          </w:p>
          <w:p w:rsidRPr="00A506D0" w:rsidR="00A977BC" w:rsidRDefault="00A977BC">
            <w:pPr>
              <w:rPr>
                <w:rFonts w:ascii="Verdana" w:hAnsi="Verdana" w:eastAsia="Verdana" w:cs="Verdana"/>
                <w:lang w:val="en-US"/>
              </w:rPr>
            </w:pPr>
          </w:p>
          <w:p w:rsidRPr="00A506D0" w:rsidR="00A977BC" w:rsidRDefault="00F741FE">
            <w:pPr>
              <w:rPr>
                <w:rFonts w:ascii="Verdana" w:hAnsi="Verdana" w:eastAsia="Verdana" w:cs="Verdana"/>
                <w:lang w:val="en-US"/>
              </w:rPr>
            </w:pPr>
            <w:r w:rsidRPr="00A506D0">
              <w:rPr>
                <w:rFonts w:ascii="Verdana" w:hAnsi="Verdana" w:eastAsia="Verdana" w:cs="Verdana"/>
                <w:lang w:val="en-US"/>
              </w:rPr>
              <w:lastRenderedPageBreak/>
              <w:t xml:space="preserve">Beneficiary bank: </w:t>
            </w:r>
            <w:r w:rsidR="00536792">
              <w:rPr>
                <w:rFonts w:ascii="Verdana" w:hAnsi="Verdana" w:eastAsia="Verdana" w:cs="Verdana"/>
                <w:lang w:val="en-US"/>
              </w:rPr>
              <w:t>tedst</w:t>
            </w:r>
          </w:p>
          <w:p w:rsidR="00FB73C5" w:rsidRDefault="00FB73C5">
            <w:pPr>
              <w:rPr>
                <w:rFonts w:ascii="Verdana" w:hAnsi="Verdana" w:eastAsia="Verdana" w:cs="Verdana"/>
                <w:lang w:val="en-US"/>
              </w:rPr>
            </w:pPr>
            <w:r>
              <w:rPr>
                <w:rFonts w:ascii="Verdana" w:hAnsi="Verdana" w:eastAsia="Verdana" w:cs="Verdana"/>
                <w:lang w:val="en-US"/>
              </w:rPr>
              <w:t>CUSTOM_BENEFICIARY_BANK_ADDRESS</w:t>
            </w:r>
            <w:r w:rsidRPr="00A506D0">
              <w:rPr>
                <w:rFonts w:ascii="Verdana" w:hAnsi="Verdana" w:eastAsia="Verdana" w:cs="Verdana"/>
                <w:lang w:val="en-US"/>
              </w:rPr>
              <w:t xml:space="preserve"> </w:t>
            </w:r>
          </w:p>
          <w:p w:rsidRPr="00A506D0" w:rsidR="00A977BC" w:rsidRDefault="00F741FE">
            <w:pPr>
              <w:rPr>
                <w:rFonts w:ascii="Verdana" w:hAnsi="Verdana" w:eastAsia="Verdana" w:cs="Verdana"/>
                <w:lang w:val="en-US"/>
              </w:rPr>
            </w:pPr>
            <w:r w:rsidRPr="00A506D0">
              <w:rPr>
                <w:rFonts w:ascii="Verdana" w:hAnsi="Verdana" w:eastAsia="Verdana" w:cs="Verdana"/>
                <w:lang w:val="en-US"/>
              </w:rPr>
              <w:t xml:space="preserve">SWIFT code: </w:t>
            </w:r>
            <w:r w:rsidR="003E708E">
              <w:rPr>
                <w:rFonts w:ascii="Verdana" w:hAnsi="Verdana" w:eastAsia="Verdana" w:cs="Verdana"/>
                <w:highlight w:val="yellow"/>
                <w:lang w:val="en-US"/>
              </w:rPr>
              <w:t/>
            </w:r>
          </w:p>
          <w:p w:rsidRPr="00A506D0" w:rsidR="00A977BC" w:rsidRDefault="00A977BC">
            <w:pPr>
              <w:pBdr>
                <w:top w:val="nil"/>
                <w:left w:val="nil"/>
                <w:bottom w:val="nil"/>
                <w:right w:val="nil"/>
                <w:between w:val="nil"/>
              </w:pBdr>
              <w:tabs>
                <w:tab w:val="center" w:pos="4677"/>
                <w:tab w:val="right" w:pos="9355"/>
              </w:tabs>
              <w:jc w:val="both"/>
              <w:rPr>
                <w:rFonts w:ascii="Verdana" w:hAnsi="Verdana" w:eastAsia="Verdana" w:cs="Verdana"/>
                <w:color w:val="000000"/>
                <w:lang w:val="en-US"/>
              </w:rPr>
            </w:pPr>
          </w:p>
          <w:p w:rsidRPr="00A506D0" w:rsidR="00A977BC" w:rsidRDefault="00F741FE">
            <w:pPr>
              <w:pBdr>
                <w:top w:val="nil"/>
                <w:left w:val="nil"/>
                <w:bottom w:val="nil"/>
                <w:right w:val="nil"/>
                <w:between w:val="nil"/>
              </w:pBdr>
              <w:tabs>
                <w:tab w:val="center" w:pos="4677"/>
                <w:tab w:val="right" w:pos="9355"/>
              </w:tabs>
              <w:jc w:val="both"/>
              <w:rPr>
                <w:rFonts w:ascii="Verdana" w:hAnsi="Verdana" w:eastAsia="Verdana" w:cs="Verdana"/>
                <w:color w:val="000000"/>
                <w:lang w:val="en-US"/>
              </w:rPr>
            </w:pPr>
            <w:r w:rsidRPr="00A506D0">
              <w:rPr>
                <w:rFonts w:ascii="Verdana" w:hAnsi="Verdana" w:eastAsia="Verdana" w:cs="Verdana"/>
                <w:color w:val="000000"/>
                <w:lang w:val="en-US"/>
              </w:rPr>
              <w:t xml:space="preserve">Account: </w:t>
            </w:r>
            <w:r w:rsidR="00A56A72">
              <w:rPr>
                <w:rFonts w:ascii="Verdana" w:hAnsi="Verdana" w:eastAsia="Verdana" w:cs="Verdana"/>
                <w:color w:val="000000"/>
                <w:highlight w:val="yellow"/>
                <w:lang w:val="en-US"/>
              </w:rPr>
              <w:t>tesdt</w:t>
            </w:r>
          </w:p>
          <w:p w:rsidRPr="00A506D0" w:rsidR="00A977BC" w:rsidRDefault="00A977BC">
            <w:pPr>
              <w:pBdr>
                <w:top w:val="nil"/>
                <w:left w:val="nil"/>
                <w:bottom w:val="nil"/>
                <w:right w:val="nil"/>
                <w:between w:val="nil"/>
              </w:pBdr>
              <w:tabs>
                <w:tab w:val="center" w:pos="4677"/>
                <w:tab w:val="right" w:pos="9355"/>
              </w:tabs>
              <w:jc w:val="both"/>
              <w:rPr>
                <w:rFonts w:ascii="Verdana" w:hAnsi="Verdana" w:eastAsia="Verdana" w:cs="Verdana"/>
                <w:color w:val="000000"/>
                <w:lang w:val="en-US"/>
              </w:rPr>
            </w:pPr>
          </w:p>
          <w:p w:rsidRPr="00A506D0" w:rsidR="00A977BC" w:rsidRDefault="00F741FE">
            <w:pPr>
              <w:pBdr>
                <w:top w:val="nil"/>
                <w:left w:val="nil"/>
                <w:bottom w:val="nil"/>
                <w:right w:val="nil"/>
                <w:between w:val="nil"/>
              </w:pBdr>
              <w:tabs>
                <w:tab w:val="center" w:pos="4677"/>
                <w:tab w:val="right" w:pos="9355"/>
              </w:tabs>
              <w:jc w:val="both"/>
              <w:rPr>
                <w:rFonts w:ascii="Verdana" w:hAnsi="Verdana" w:eastAsia="Verdana" w:cs="Verdana"/>
                <w:color w:val="000000"/>
                <w:lang w:val="en-US"/>
              </w:rPr>
            </w:pPr>
            <w:r w:rsidRPr="00A506D0">
              <w:rPr>
                <w:rFonts w:ascii="Verdana" w:hAnsi="Verdana" w:eastAsia="Verdana" w:cs="Verdana"/>
                <w:color w:val="000000"/>
                <w:lang w:val="en-US"/>
              </w:rPr>
              <w:t xml:space="preserve">4.5. </w:t>
            </w:r>
            <w:proofErr w:type="spellStart"/>
            <w:r w:rsidRPr="00A506D0">
              <w:rPr>
                <w:rFonts w:ascii="Verdana" w:hAnsi="Verdana" w:eastAsia="Verdana" w:cs="Verdana"/>
                <w:color w:val="000000"/>
                <w:lang w:val="en-US"/>
              </w:rPr>
              <w:t>Commision</w:t>
            </w:r>
            <w:proofErr w:type="spellEnd"/>
            <w:r w:rsidRPr="00A506D0">
              <w:rPr>
                <w:rFonts w:ascii="Verdana" w:hAnsi="Verdana" w:eastAsia="Verdana" w:cs="Verdana"/>
                <w:color w:val="000000"/>
                <w:lang w:val="en-US"/>
              </w:rPr>
              <w:t xml:space="preserve"> compensation of the Seller’s bank and corresponding banks are paid by the Seller, commission compensation of the Buyer’s bank and corresponding banks are paid by the Buyer</w:t>
            </w:r>
          </w:p>
          <w:p w:rsidRPr="00A506D0" w:rsidR="00A977BC" w:rsidRDefault="00A977BC">
            <w:pPr>
              <w:pBdr>
                <w:top w:val="nil"/>
                <w:left w:val="nil"/>
                <w:bottom w:val="nil"/>
                <w:right w:val="nil"/>
                <w:between w:val="nil"/>
              </w:pBdr>
              <w:tabs>
                <w:tab w:val="center" w:pos="4677"/>
                <w:tab w:val="right" w:pos="9355"/>
              </w:tabs>
              <w:jc w:val="center"/>
              <w:rPr>
                <w:rFonts w:ascii="Verdana" w:hAnsi="Verdana" w:eastAsia="Verdana" w:cs="Verdana"/>
                <w:color w:val="000000"/>
                <w:lang w:val="en-US"/>
              </w:rPr>
            </w:pPr>
          </w:p>
          <w:p w:rsidRPr="00A506D0" w:rsidR="00A977BC" w:rsidRDefault="00A977BC">
            <w:pPr>
              <w:pBdr>
                <w:top w:val="nil"/>
                <w:left w:val="nil"/>
                <w:bottom w:val="nil"/>
                <w:right w:val="nil"/>
                <w:between w:val="nil"/>
              </w:pBdr>
              <w:tabs>
                <w:tab w:val="center" w:pos="4677"/>
                <w:tab w:val="right" w:pos="9355"/>
              </w:tabs>
              <w:jc w:val="center"/>
              <w:rPr>
                <w:rFonts w:ascii="Verdana" w:hAnsi="Verdana" w:eastAsia="Verdana" w:cs="Verdana"/>
                <w:color w:val="000000"/>
                <w:lang w:val="en-US"/>
              </w:rPr>
            </w:pPr>
          </w:p>
          <w:p w:rsidRPr="00A506D0" w:rsidR="00A977BC" w:rsidRDefault="00F741FE">
            <w:pPr>
              <w:jc w:val="center"/>
              <w:rPr>
                <w:rFonts w:ascii="Verdana" w:hAnsi="Verdana" w:eastAsia="Verdana" w:cs="Verdana"/>
                <w:b/>
                <w:lang w:val="en-US"/>
              </w:rPr>
            </w:pPr>
            <w:r w:rsidRPr="00A506D0">
              <w:rPr>
                <w:rFonts w:ascii="Verdana" w:hAnsi="Verdana" w:eastAsia="Verdana" w:cs="Verdana"/>
                <w:b/>
                <w:lang w:val="en-US"/>
              </w:rPr>
              <w:t>5.</w:t>
            </w:r>
            <w:r w:rsidRPr="00A506D0">
              <w:rPr>
                <w:rFonts w:ascii="Verdana" w:hAnsi="Verdana" w:eastAsia="Verdana" w:cs="Verdana"/>
                <w:b/>
                <w:lang w:val="en-US"/>
              </w:rPr>
              <w:tab/>
              <w:t>TERMS OF DELIVERY</w:t>
            </w: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5.1</w:t>
            </w:r>
            <w:r w:rsidRPr="00A506D0">
              <w:rPr>
                <w:rFonts w:ascii="Verdana" w:hAnsi="Verdana" w:eastAsia="Verdana" w:cs="Verdana"/>
                <w:lang w:val="en-US"/>
              </w:rPr>
              <w:tab/>
              <w:t xml:space="preserve">The Goods </w:t>
            </w:r>
            <w:proofErr w:type="gramStart"/>
            <w:r w:rsidRPr="00A506D0">
              <w:rPr>
                <w:rFonts w:ascii="Verdana" w:hAnsi="Verdana" w:eastAsia="Verdana" w:cs="Verdana"/>
                <w:lang w:val="en-US"/>
              </w:rPr>
              <w:t>shall be delivered</w:t>
            </w:r>
            <w:proofErr w:type="gramEnd"/>
            <w:r w:rsidRPr="00A506D0">
              <w:rPr>
                <w:rFonts w:ascii="Verdana" w:hAnsi="Verdana" w:eastAsia="Verdana" w:cs="Verdana"/>
                <w:lang w:val="en-US"/>
              </w:rPr>
              <w:t xml:space="preserve"> in shipments in quantities specified in Purchase Orders signed and stamped by the Buyer and provided to the Seller by email.</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5.2</w:t>
            </w:r>
            <w:r w:rsidRPr="00A506D0">
              <w:rPr>
                <w:rFonts w:ascii="Verdana" w:hAnsi="Verdana" w:eastAsia="Verdana" w:cs="Verdana"/>
                <w:lang w:val="en-US"/>
              </w:rPr>
              <w:tab/>
              <w:t xml:space="preserve">The Goods shall be supplied under this Contract on conditions of CIP- </w:t>
            </w:r>
            <w:proofErr w:type="spellStart"/>
            <w:r w:rsidRPr="00A506D0">
              <w:rPr>
                <w:rFonts w:ascii="Verdana" w:hAnsi="Verdana" w:eastAsia="Verdana" w:cs="Verdana"/>
                <w:lang w:val="en-US"/>
              </w:rPr>
              <w:t>Krasnogvardeyskiy</w:t>
            </w:r>
            <w:proofErr w:type="spellEnd"/>
            <w:r w:rsidRPr="00A506D0">
              <w:rPr>
                <w:rFonts w:ascii="Verdana" w:hAnsi="Verdana" w:eastAsia="Verdana" w:cs="Verdana"/>
                <w:lang w:val="en-US"/>
              </w:rPr>
              <w:t xml:space="preserve"> </w:t>
            </w:r>
            <w:proofErr w:type="spellStart"/>
            <w:r w:rsidRPr="00A506D0">
              <w:rPr>
                <w:rFonts w:ascii="Verdana" w:hAnsi="Verdana" w:eastAsia="Verdana" w:cs="Verdana"/>
                <w:lang w:val="en-US"/>
              </w:rPr>
              <w:t>Trakt</w:t>
            </w:r>
            <w:proofErr w:type="spellEnd"/>
            <w:r w:rsidRPr="00A506D0">
              <w:rPr>
                <w:rFonts w:ascii="Verdana" w:hAnsi="Verdana" w:eastAsia="Verdana" w:cs="Verdana"/>
                <w:lang w:val="en-US"/>
              </w:rPr>
              <w:t xml:space="preserve"> (</w:t>
            </w:r>
            <w:proofErr w:type="spellStart"/>
            <w:r w:rsidRPr="00A506D0">
              <w:rPr>
                <w:rFonts w:ascii="Verdana" w:hAnsi="Verdana" w:eastAsia="Verdana" w:cs="Verdana"/>
                <w:lang w:val="en-US"/>
              </w:rPr>
              <w:t>Suyunbay</w:t>
            </w:r>
            <w:proofErr w:type="spellEnd"/>
            <w:r w:rsidRPr="00A506D0">
              <w:rPr>
                <w:rFonts w:ascii="Verdana" w:hAnsi="Verdana" w:eastAsia="Verdana" w:cs="Verdana"/>
                <w:lang w:val="en-US"/>
              </w:rPr>
              <w:t xml:space="preserve"> Street) 258 B, Almaty, The Republic of Kazakhstan, </w:t>
            </w:r>
            <w:proofErr w:type="gramStart"/>
            <w:r w:rsidRPr="00A506D0">
              <w:rPr>
                <w:rFonts w:ascii="Verdana" w:hAnsi="Verdana" w:eastAsia="Verdana" w:cs="Verdana"/>
                <w:lang w:val="en-US"/>
              </w:rPr>
              <w:t>Incoterms</w:t>
            </w:r>
            <w:proofErr w:type="gramEnd"/>
            <w:r w:rsidRPr="00A506D0">
              <w:rPr>
                <w:rFonts w:ascii="Verdana" w:hAnsi="Verdana" w:eastAsia="Verdana" w:cs="Verdana"/>
                <w:lang w:val="en-US"/>
              </w:rPr>
              <w:t xml:space="preserve"> 2010. For the purposes of this Contract  "Incoterms 2010" shall mean  accepted in the  international rules for determination of trade terms published by the International Chamber of Commerce and as in force at the date when this Agreement is made.</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5.2.1. The Seller must bear all risks and costs in bringing the Goods there to the Place of Shipment, also Seller must bear risk of loss of or damage to Goods during carriage.</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5.3</w:t>
            </w:r>
            <w:r w:rsidRPr="00A506D0">
              <w:rPr>
                <w:rFonts w:ascii="Verdana" w:hAnsi="Verdana" w:eastAsia="Verdana" w:cs="Verdana"/>
                <w:lang w:val="en-US"/>
              </w:rPr>
              <w:tab/>
              <w:t xml:space="preserve">Delivery of the goods </w:t>
            </w:r>
            <w:proofErr w:type="gramStart"/>
            <w:r w:rsidRPr="00A506D0">
              <w:rPr>
                <w:rFonts w:ascii="Verdana" w:hAnsi="Verdana" w:eastAsia="Verdana" w:cs="Verdana"/>
                <w:lang w:val="en-US"/>
              </w:rPr>
              <w:t>is carried out</w:t>
            </w:r>
            <w:proofErr w:type="gramEnd"/>
            <w:r w:rsidRPr="00A506D0">
              <w:rPr>
                <w:rFonts w:ascii="Verdana" w:hAnsi="Verdana" w:eastAsia="Verdana" w:cs="Verdana"/>
                <w:lang w:val="en-US"/>
              </w:rPr>
              <w:t xml:space="preserve"> within </w:t>
            </w:r>
            <w:r w:rsidR="00E867C8">
              <w:rPr>
                <w:rFonts w:ascii="Verdana" w:hAnsi="Verdana" w:eastAsia="Verdana" w:cs="Verdana"/>
                <w:color w:val="000000"/>
                <w:lang w:val="en-US"/>
              </w:rPr>
              <w:t>5</w:t>
            </w:r>
            <w:r w:rsidRPr="00A506D0" w:rsidR="00E867C8">
              <w:rPr>
                <w:rFonts w:ascii="Verdana" w:hAnsi="Verdana" w:eastAsia="Verdana" w:cs="Verdana"/>
                <w:lang w:val="en-US"/>
              </w:rPr>
              <w:t xml:space="preserve"> </w:t>
            </w:r>
            <w:r w:rsidRPr="00A506D0">
              <w:rPr>
                <w:rFonts w:ascii="Verdana" w:hAnsi="Verdana" w:eastAsia="Verdana" w:cs="Verdana"/>
                <w:lang w:val="en-US"/>
              </w:rPr>
              <w:t>for incoming money on the account Seller present Agreement.</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6.</w:t>
            </w:r>
            <w:r w:rsidRPr="00A506D0">
              <w:rPr>
                <w:rFonts w:ascii="Verdana" w:hAnsi="Verdana" w:eastAsia="Verdana" w:cs="Verdana"/>
                <w:b/>
                <w:lang w:val="en-US"/>
              </w:rPr>
              <w:tab/>
              <w:t>PENALTIES</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lastRenderedPageBreak/>
              <w:t>6.1</w:t>
            </w:r>
            <w:r w:rsidRPr="00A506D0">
              <w:rPr>
                <w:rFonts w:ascii="Verdana" w:hAnsi="Verdana" w:eastAsia="Verdana" w:cs="Verdana"/>
                <w:lang w:val="en-US"/>
              </w:rPr>
              <w:tab/>
              <w:t>In case of delay in payment  the Buyer the Seller shall on demand of the Buyer  to pay penalties as follows:</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6.1.1</w:t>
            </w:r>
            <w:r w:rsidRPr="00A506D0">
              <w:rPr>
                <w:rFonts w:ascii="Verdana" w:hAnsi="Verdana" w:eastAsia="Verdana" w:cs="Verdana"/>
                <w:lang w:val="en-US"/>
              </w:rPr>
              <w:tab/>
              <w:t>0</w:t>
            </w:r>
            <w:proofErr w:type="gramStart"/>
            <w:r w:rsidRPr="00A506D0">
              <w:rPr>
                <w:rFonts w:ascii="Verdana" w:hAnsi="Verdana" w:eastAsia="Verdana" w:cs="Verdana"/>
                <w:lang w:val="en-US"/>
              </w:rPr>
              <w:t>,1</w:t>
            </w:r>
            <w:proofErr w:type="gramEnd"/>
            <w:r w:rsidRPr="00A506D0">
              <w:rPr>
                <w:rFonts w:ascii="Verdana" w:hAnsi="Verdana" w:eastAsia="Verdana" w:cs="Verdana"/>
                <w:lang w:val="en-US"/>
              </w:rPr>
              <w:t>% of the price of the overdue amount for every calendar day of delay provided but not more than 5% from delay amount.</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6.2 In case of delivery of Goods the Seller  the Buyer  shall on demand of the Buyer to pay  penalties as follows:</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6.2.1</w:t>
            </w:r>
            <w:r w:rsidRPr="00A506D0">
              <w:rPr>
                <w:rFonts w:ascii="Verdana" w:hAnsi="Verdana" w:eastAsia="Verdana" w:cs="Verdana"/>
                <w:lang w:val="en-US"/>
              </w:rPr>
              <w:tab/>
              <w:t>0</w:t>
            </w:r>
            <w:proofErr w:type="gramStart"/>
            <w:r w:rsidRPr="00A506D0">
              <w:rPr>
                <w:rFonts w:ascii="Verdana" w:hAnsi="Verdana" w:eastAsia="Verdana" w:cs="Verdana"/>
                <w:lang w:val="en-US"/>
              </w:rPr>
              <w:t>,1</w:t>
            </w:r>
            <w:proofErr w:type="gramEnd"/>
            <w:r w:rsidRPr="00A506D0">
              <w:rPr>
                <w:rFonts w:ascii="Verdana" w:hAnsi="Verdana" w:eastAsia="Verdana" w:cs="Verdana"/>
                <w:lang w:val="en-US"/>
              </w:rPr>
              <w:t>% of the price of the overdue rate of the goods for every calendar day of delay but not more than 5% from delay amount.</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6.3</w:t>
            </w:r>
            <w:r w:rsidRPr="00A506D0">
              <w:rPr>
                <w:rFonts w:ascii="Verdana" w:hAnsi="Verdana" w:eastAsia="Verdana" w:cs="Verdana"/>
                <w:lang w:val="en-US"/>
              </w:rPr>
              <w:tab/>
              <w:t>All sums payable by the Buyer to the Seller pursuant to this Article 6 shall be paid by wire transfer to such bank account of the Seller as indicated by the Seller in Article 4.5 hereof.</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C720AA" w:rsidR="00A977BC" w:rsidRDefault="00F741FE">
            <w:pPr>
              <w:ind w:left="743" w:hanging="709"/>
              <w:rPr>
                <w:rFonts w:ascii="Verdana" w:hAnsi="Verdana" w:eastAsia="Verdana" w:cs="Verdana"/>
                <w:b/>
                <w:lang w:val="en-US"/>
              </w:rPr>
            </w:pPr>
            <w:r w:rsidRPr="00C720AA">
              <w:rPr>
                <w:rFonts w:ascii="Verdana" w:hAnsi="Verdana" w:eastAsia="Verdana" w:cs="Verdana"/>
                <w:b/>
                <w:lang w:val="en-US"/>
              </w:rPr>
              <w:t xml:space="preserve">7. </w:t>
            </w:r>
            <w:r w:rsidRPr="00C720AA">
              <w:rPr>
                <w:rFonts w:ascii="Verdana" w:hAnsi="Verdana" w:eastAsia="Verdana" w:cs="Verdana"/>
                <w:b/>
                <w:lang w:val="en-US"/>
              </w:rPr>
              <w:tab/>
              <w:t xml:space="preserve">OWNERSHIP AND RISK </w:t>
            </w:r>
            <w:r w:rsidRPr="00C720AA">
              <w:rPr>
                <w:rFonts w:ascii="Verdana" w:hAnsi="Verdana" w:eastAsia="Verdana" w:cs="Verdana"/>
                <w:b/>
                <w:lang w:val="en-US"/>
              </w:rPr>
              <w:br/>
              <w:t>OF LOSS</w:t>
            </w:r>
          </w:p>
          <w:p w:rsidRPr="00C720AA"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7.1</w:t>
            </w:r>
            <w:r w:rsidRPr="00A506D0">
              <w:rPr>
                <w:rFonts w:ascii="Verdana" w:hAnsi="Verdana" w:eastAsia="Verdana" w:cs="Verdana"/>
                <w:lang w:val="en-US"/>
              </w:rPr>
              <w:tab/>
              <w:t xml:space="preserve">Title to and ownership of shipped Goods shall pass from the Seller to the Buyer from the date the Goods </w:t>
            </w:r>
            <w:proofErr w:type="gramStart"/>
            <w:r w:rsidRPr="00A506D0">
              <w:rPr>
                <w:rFonts w:ascii="Verdana" w:hAnsi="Verdana" w:eastAsia="Verdana" w:cs="Verdana"/>
                <w:lang w:val="en-US"/>
              </w:rPr>
              <w:t>have been received</w:t>
            </w:r>
            <w:proofErr w:type="gramEnd"/>
            <w:r w:rsidRPr="00A506D0">
              <w:rPr>
                <w:rFonts w:ascii="Verdana" w:hAnsi="Verdana" w:eastAsia="Verdana" w:cs="Verdana"/>
                <w:lang w:val="en-US"/>
              </w:rPr>
              <w:t xml:space="preserve"> by the Buyer from the bonded warehouse.</w:t>
            </w:r>
            <w:r w:rsidRPr="00A506D0">
              <w:rPr>
                <w:rFonts w:ascii="Verdana" w:hAnsi="Verdana" w:eastAsia="Verdana" w:cs="Verdana"/>
                <w:lang w:val="en-US"/>
              </w:rPr>
              <w:br/>
              <w:t>7.2</w:t>
            </w:r>
            <w:r w:rsidRPr="00A506D0">
              <w:rPr>
                <w:rFonts w:ascii="Verdana" w:hAnsi="Verdana" w:eastAsia="Verdana" w:cs="Verdana"/>
                <w:lang w:val="en-US"/>
              </w:rPr>
              <w:tab/>
              <w:t xml:space="preserve">Risk of loss or damage to shipped Goods shall pass to the Buyer from the moment Goods </w:t>
            </w:r>
            <w:proofErr w:type="gramStart"/>
            <w:r w:rsidRPr="00A506D0">
              <w:rPr>
                <w:rFonts w:ascii="Verdana" w:hAnsi="Verdana" w:eastAsia="Verdana" w:cs="Verdana"/>
                <w:lang w:val="en-US"/>
              </w:rPr>
              <w:t>have been received</w:t>
            </w:r>
            <w:proofErr w:type="gramEnd"/>
            <w:r w:rsidRPr="00A506D0">
              <w:rPr>
                <w:rFonts w:ascii="Verdana" w:hAnsi="Verdana" w:eastAsia="Verdana" w:cs="Verdana"/>
                <w:lang w:val="en-US"/>
              </w:rPr>
              <w:t xml:space="preserve"> by the Buyer from the bonded warehouse.</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8</w:t>
            </w:r>
            <w:r w:rsidRPr="00A506D0">
              <w:rPr>
                <w:rFonts w:ascii="Verdana" w:hAnsi="Verdana" w:eastAsia="Verdana" w:cs="Verdana"/>
                <w:b/>
                <w:lang w:val="en-US"/>
              </w:rPr>
              <w:tab/>
              <w:t>PACKING AND MARKING</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8.1</w:t>
            </w:r>
            <w:r w:rsidRPr="00A506D0">
              <w:rPr>
                <w:rFonts w:ascii="Verdana" w:hAnsi="Verdana" w:eastAsia="Verdana" w:cs="Verdana"/>
                <w:lang w:val="en-US"/>
              </w:rPr>
              <w:tab/>
              <w:t xml:space="preserve"> The shipments </w:t>
            </w:r>
            <w:proofErr w:type="gramStart"/>
            <w:r w:rsidRPr="00A506D0">
              <w:rPr>
                <w:rFonts w:ascii="Verdana" w:hAnsi="Verdana" w:eastAsia="Verdana" w:cs="Verdana"/>
                <w:lang w:val="en-US"/>
              </w:rPr>
              <w:t>shall be done</w:t>
            </w:r>
            <w:proofErr w:type="gramEnd"/>
            <w:r w:rsidRPr="00A506D0">
              <w:rPr>
                <w:rFonts w:ascii="Verdana" w:hAnsi="Verdana" w:eastAsia="Verdana" w:cs="Verdana"/>
                <w:lang w:val="en-US"/>
              </w:rPr>
              <w:t xml:space="preserve"> in packing, which shall guarantee complete safety of the Goods and shall exclude their damage during transportation.   At this taking into </w:t>
            </w:r>
            <w:proofErr w:type="gramStart"/>
            <w:r w:rsidRPr="00A506D0">
              <w:rPr>
                <w:rFonts w:ascii="Verdana" w:hAnsi="Verdana" w:eastAsia="Verdana" w:cs="Verdana"/>
                <w:lang w:val="en-US"/>
              </w:rPr>
              <w:t>account</w:t>
            </w:r>
            <w:proofErr w:type="gramEnd"/>
            <w:r w:rsidRPr="00A506D0">
              <w:rPr>
                <w:rFonts w:ascii="Verdana" w:hAnsi="Verdana" w:eastAsia="Verdana" w:cs="Verdana"/>
                <w:lang w:val="en-US"/>
              </w:rPr>
              <w:t xml:space="preserve"> reloading of the Goods and long-term storage, and the Buyer shall be obliged to storage the Goods in keeping with the corresponding terms, set on the packing.</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lastRenderedPageBreak/>
              <w:t xml:space="preserve">8.2. The Goods </w:t>
            </w:r>
            <w:proofErr w:type="gramStart"/>
            <w:r w:rsidRPr="00A506D0">
              <w:rPr>
                <w:rFonts w:ascii="Verdana" w:hAnsi="Verdana" w:eastAsia="Verdana" w:cs="Verdana"/>
                <w:lang w:val="en-US"/>
              </w:rPr>
              <w:t>shall be shipped</w:t>
            </w:r>
            <w:proofErr w:type="gramEnd"/>
            <w:r w:rsidRPr="00A506D0">
              <w:rPr>
                <w:rFonts w:ascii="Verdana" w:hAnsi="Verdana" w:eastAsia="Verdana" w:cs="Verdana"/>
                <w:lang w:val="en-US"/>
              </w:rPr>
              <w:t xml:space="preserve"> in separate carton boxes. Cost of tare and packing shall be included into the cost of the Goods and </w:t>
            </w:r>
            <w:proofErr w:type="gramStart"/>
            <w:r w:rsidRPr="00A506D0">
              <w:rPr>
                <w:rFonts w:ascii="Verdana" w:hAnsi="Verdana" w:eastAsia="Verdana" w:cs="Verdana"/>
                <w:lang w:val="en-US"/>
              </w:rPr>
              <w:t>shall not be returned</w:t>
            </w:r>
            <w:proofErr w:type="gramEnd"/>
            <w:r w:rsidRPr="00A506D0">
              <w:rPr>
                <w:rFonts w:ascii="Verdana" w:hAnsi="Verdana" w:eastAsia="Verdana" w:cs="Verdana"/>
                <w:lang w:val="en-US"/>
              </w:rPr>
              <w:t>.</w:t>
            </w:r>
          </w:p>
          <w:p w:rsidRPr="00A506D0" w:rsidR="00A977BC" w:rsidRDefault="00F741FE">
            <w:pPr>
              <w:jc w:val="both"/>
              <w:rPr>
                <w:rFonts w:ascii="Verdana" w:hAnsi="Verdana" w:eastAsia="Verdana" w:cs="Verdana"/>
                <w:lang w:val="en-US"/>
              </w:rPr>
            </w:pPr>
            <w:proofErr w:type="gramStart"/>
            <w:r w:rsidRPr="00A506D0">
              <w:rPr>
                <w:rFonts w:ascii="Verdana" w:hAnsi="Verdana" w:eastAsia="Verdana" w:cs="Verdana"/>
                <w:lang w:val="en-US"/>
              </w:rPr>
              <w:t>8.3. Marking of each carton box and each instruction should correspond to the requirements of standard acts of the Republic of Kazakhstan with the instruction of the manufacturer, the name of the goods, a series (party) and quantity in packing, dates of manufacture, working lives and conditions of storage, the instruction-loose leaves in the Russian and Kazakh languages, approved by the Order of Chairman of Pharmacy Committee of the Ministry of Health of the Republic of Kazakhstan.</w:t>
            </w:r>
            <w:proofErr w:type="gramEnd"/>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8.4. The following documents shall accompany the load, for content and availability of which the </w:t>
            </w:r>
            <w:r w:rsidRPr="00A506D0">
              <w:rPr>
                <w:rFonts w:ascii="Verdana" w:hAnsi="Verdana" w:eastAsia="Verdana" w:cs="Verdana"/>
                <w:b/>
                <w:lang w:val="en-US"/>
              </w:rPr>
              <w:t>Seller</w:t>
            </w:r>
            <w:r w:rsidRPr="00A506D0">
              <w:rPr>
                <w:rFonts w:ascii="Verdana" w:hAnsi="Verdana" w:eastAsia="Verdana" w:cs="Verdana"/>
                <w:lang w:val="en-US"/>
              </w:rPr>
              <w:t xml:space="preserve"> is responsible: invoice for the delivery in two copies, packing list, copy of certificate of origin, copy of certificate of analysis for every product in the English and/or Russian languages.</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9</w:t>
            </w:r>
            <w:r w:rsidRPr="00A506D0">
              <w:rPr>
                <w:rFonts w:ascii="Verdana" w:hAnsi="Verdana" w:eastAsia="Verdana" w:cs="Verdana"/>
                <w:b/>
                <w:lang w:val="en-US"/>
              </w:rPr>
              <w:tab/>
              <w:t>QUALITY OF GOODS</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9.1. The quality of the goods to </w:t>
            </w:r>
            <w:proofErr w:type="gramStart"/>
            <w:r w:rsidRPr="00A506D0">
              <w:rPr>
                <w:rFonts w:ascii="Verdana" w:hAnsi="Verdana" w:eastAsia="Verdana" w:cs="Verdana"/>
                <w:lang w:val="en-US"/>
              </w:rPr>
              <w:t>be sold</w:t>
            </w:r>
            <w:proofErr w:type="gramEnd"/>
            <w:r w:rsidRPr="00A506D0">
              <w:rPr>
                <w:rFonts w:ascii="Verdana" w:hAnsi="Verdana" w:eastAsia="Verdana" w:cs="Verdana"/>
                <w:lang w:val="en-US"/>
              </w:rPr>
              <w:t xml:space="preserve"> must comply with the current standards, GOSTs of the Republic of Kazakhstan, technical conditions for this type of goods and be confirmed by a Quality certificate.</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9.2</w:t>
            </w:r>
            <w:r w:rsidRPr="00A506D0">
              <w:rPr>
                <w:rFonts w:ascii="Verdana" w:hAnsi="Verdana" w:eastAsia="Verdana" w:cs="Verdana"/>
                <w:lang w:val="en-US"/>
              </w:rPr>
              <w:tab/>
              <w:t>The actual shelf life of the medicines on the Delivery Date shall be not less than 80% of the term of shelf life.</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9.3. The Goods shall be considered to be handed over by the Seller, and accepted by the Buyer:</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in terms of quantity: according to the quantity of the preparations, indicated in the invoice per units and weight, fixed in shipping documentation and in the accompanying documents for the Goods;</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 </w:t>
            </w:r>
            <w:proofErr w:type="gramStart"/>
            <w:r w:rsidRPr="00A506D0">
              <w:rPr>
                <w:rFonts w:ascii="Verdana" w:hAnsi="Verdana" w:eastAsia="Verdana" w:cs="Verdana"/>
                <w:lang w:val="en-US"/>
              </w:rPr>
              <w:t>in</w:t>
            </w:r>
            <w:proofErr w:type="gramEnd"/>
            <w:r w:rsidRPr="00A506D0">
              <w:rPr>
                <w:rFonts w:ascii="Verdana" w:hAnsi="Verdana" w:eastAsia="Verdana" w:cs="Verdana"/>
                <w:lang w:val="en-US"/>
              </w:rPr>
              <w:t xml:space="preserve"> terms of quality: according to the manufacturer’s certificate of quality.</w:t>
            </w:r>
          </w:p>
          <w:p w:rsidRPr="00A506D0" w:rsidR="00A977BC" w:rsidRDefault="00F741FE">
            <w:pPr>
              <w:jc w:val="both"/>
              <w:rPr>
                <w:rFonts w:ascii="Verdana" w:hAnsi="Verdana" w:eastAsia="Verdana" w:cs="Verdana"/>
                <w:lang w:val="en-US"/>
              </w:rPr>
            </w:pPr>
            <w:proofErr w:type="gramStart"/>
            <w:r w:rsidRPr="00A506D0">
              <w:rPr>
                <w:rFonts w:ascii="Verdana" w:hAnsi="Verdana" w:eastAsia="Verdana" w:cs="Verdana"/>
                <w:lang w:val="en-US"/>
              </w:rPr>
              <w:t xml:space="preserve">9.4. In case, actual quantity of the Goods does not correspond to the presented documents or in case of the Goods </w:t>
            </w:r>
            <w:r w:rsidRPr="00A506D0">
              <w:rPr>
                <w:rFonts w:ascii="Verdana" w:hAnsi="Verdana" w:eastAsia="Verdana" w:cs="Verdana"/>
                <w:lang w:val="en-US"/>
              </w:rPr>
              <w:lastRenderedPageBreak/>
              <w:t>damage, the Buyer in 5 (five) working days term shall draw up the damaged Goods act with obligatory engagement of the representative of the Seller and in case of his absence, only after receipt of a written Seller’s permission for it, and immediately to send it to the Seller.</w:t>
            </w:r>
            <w:proofErr w:type="gramEnd"/>
          </w:p>
          <w:p w:rsidRPr="00A506D0" w:rsidR="00A977BC" w:rsidRDefault="00F741FE">
            <w:pPr>
              <w:jc w:val="both"/>
              <w:rPr>
                <w:rFonts w:ascii="Verdana" w:hAnsi="Verdana" w:eastAsia="Verdana" w:cs="Verdana"/>
                <w:lang w:val="en-US"/>
              </w:rPr>
            </w:pPr>
            <w:proofErr w:type="gramStart"/>
            <w:r w:rsidRPr="00A506D0">
              <w:rPr>
                <w:rFonts w:ascii="Verdana" w:hAnsi="Verdana" w:eastAsia="Verdana" w:cs="Verdana"/>
                <w:lang w:val="en-US"/>
              </w:rPr>
              <w:t>If quality of delivered goods doesn’t correspond to the standards of the certificate of quality the Buyer makes written claim and statement during 15 working days from the moment of founding out damaged goods, necessarily engaging representative of the Seller and in case of his absence, only after receipt of a written Seller’s permission for it and immediately sends it to the Seller.</w:t>
            </w:r>
            <w:proofErr w:type="gramEnd"/>
            <w:r w:rsidRPr="00A506D0">
              <w:rPr>
                <w:rFonts w:ascii="Verdana" w:hAnsi="Verdana" w:eastAsia="Verdana" w:cs="Verdana"/>
                <w:lang w:val="en-US"/>
              </w:rPr>
              <w:t xml:space="preserve"> Quality claims </w:t>
            </w:r>
            <w:proofErr w:type="gramStart"/>
            <w:r w:rsidRPr="00A506D0">
              <w:rPr>
                <w:rFonts w:ascii="Verdana" w:hAnsi="Verdana" w:eastAsia="Verdana" w:cs="Verdana"/>
                <w:lang w:val="en-US"/>
              </w:rPr>
              <w:t>can be made</w:t>
            </w:r>
            <w:proofErr w:type="gramEnd"/>
            <w:r w:rsidRPr="00A506D0">
              <w:rPr>
                <w:rFonts w:ascii="Verdana" w:hAnsi="Verdana" w:eastAsia="Verdana" w:cs="Verdana"/>
                <w:lang w:val="en-US"/>
              </w:rPr>
              <w:t xml:space="preserve"> within the shelf –life of the Product.</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The present act of the damaged Goods shall be considered by the Seller within not more than 20 (twenty) working days from the date of its sending to the Seller. Material loss of the Buyer shall be compensated from the Seller’s side by means of the </w:t>
            </w:r>
            <w:proofErr w:type="gramStart"/>
            <w:r w:rsidRPr="00A506D0">
              <w:rPr>
                <w:rFonts w:ascii="Verdana" w:hAnsi="Verdana" w:eastAsia="Verdana" w:cs="Verdana"/>
                <w:lang w:val="en-US"/>
              </w:rPr>
              <w:t>credit-note</w:t>
            </w:r>
            <w:proofErr w:type="gramEnd"/>
            <w:r w:rsidRPr="00A506D0">
              <w:rPr>
                <w:rFonts w:ascii="Verdana" w:hAnsi="Verdana" w:eastAsia="Verdana" w:cs="Verdana"/>
                <w:lang w:val="en-US"/>
              </w:rPr>
              <w:t>.  Credit-note can be issued only if proofs of damage of Goods are provided to the Seller</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9.5. Damaged part of the delivered Goods </w:t>
            </w:r>
            <w:proofErr w:type="gramStart"/>
            <w:r w:rsidRPr="00A506D0">
              <w:rPr>
                <w:rFonts w:ascii="Verdana" w:hAnsi="Verdana" w:eastAsia="Verdana" w:cs="Verdana"/>
                <w:lang w:val="en-US"/>
              </w:rPr>
              <w:t>shall be separated and protected,</w:t>
            </w:r>
            <w:proofErr w:type="gramEnd"/>
            <w:r w:rsidRPr="00A506D0">
              <w:rPr>
                <w:rFonts w:ascii="Verdana" w:hAnsi="Verdana" w:eastAsia="Verdana" w:cs="Verdana"/>
                <w:lang w:val="en-US"/>
              </w:rPr>
              <w:t xml:space="preserve"> and the Seller shall take a decision on further steps with regard to the damaged Goods.</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  </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9.6. The Buyer sales the goods received under the contract only in the territory of the Republic of Kazakhstan. All products (drugs) supplied by the Seller, registered and approved for use on the territory of the Republic of Kazakhstan</w:t>
            </w:r>
          </w:p>
          <w:p w:rsidRPr="00A506D0" w:rsidR="00A977BC" w:rsidRDefault="00A977BC">
            <w:pPr>
              <w:jc w:val="both"/>
              <w:rPr>
                <w:rFonts w:ascii="Verdana" w:hAnsi="Verdana" w:eastAsia="Verdana" w:cs="Verdana"/>
                <w:lang w:val="en-US"/>
              </w:rPr>
            </w:pPr>
          </w:p>
          <w:p w:rsidRPr="00A506D0" w:rsidR="00A977BC" w:rsidRDefault="00A977BC">
            <w:pPr>
              <w:ind w:left="-136"/>
              <w:jc w:val="both"/>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10.</w:t>
            </w:r>
            <w:r w:rsidRPr="00A506D0">
              <w:rPr>
                <w:rFonts w:ascii="Verdana" w:hAnsi="Verdana" w:eastAsia="Verdana" w:cs="Verdana"/>
                <w:b/>
                <w:lang w:val="en-US"/>
              </w:rPr>
              <w:tab/>
              <w:t>QUANTITY OF GOODS</w:t>
            </w:r>
          </w:p>
          <w:p w:rsidRPr="00A506D0" w:rsidR="00A977BC" w:rsidRDefault="00A977BC">
            <w:pPr>
              <w:jc w:val="both"/>
              <w:rPr>
                <w:rFonts w:ascii="Verdana" w:hAnsi="Verdana" w:eastAsia="Verdana" w:cs="Verdana"/>
                <w:b/>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lastRenderedPageBreak/>
              <w:t>10.1</w:t>
            </w:r>
            <w:r w:rsidRPr="00A506D0">
              <w:rPr>
                <w:rFonts w:ascii="Verdana" w:hAnsi="Verdana" w:eastAsia="Verdana" w:cs="Verdana"/>
                <w:lang w:val="en-US"/>
              </w:rPr>
              <w:tab/>
              <w:t>The quantity of shipped Goods shall be correspond to the number of packages stated in Purchase Order and shall correspond to the shipping documents.</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10.2</w:t>
            </w:r>
            <w:r w:rsidRPr="00A506D0">
              <w:rPr>
                <w:rFonts w:ascii="Verdana" w:hAnsi="Verdana" w:eastAsia="Verdana" w:cs="Verdana"/>
                <w:lang w:val="en-US"/>
              </w:rPr>
              <w:tab/>
              <w:t xml:space="preserve">Goods </w:t>
            </w:r>
            <w:proofErr w:type="gramStart"/>
            <w:r w:rsidRPr="00A506D0">
              <w:rPr>
                <w:rFonts w:ascii="Verdana" w:hAnsi="Verdana" w:eastAsia="Verdana" w:cs="Verdana"/>
                <w:lang w:val="en-US"/>
              </w:rPr>
              <w:t>are considered</w:t>
            </w:r>
            <w:proofErr w:type="gramEnd"/>
            <w:r w:rsidRPr="00A506D0">
              <w:rPr>
                <w:rFonts w:ascii="Verdana" w:hAnsi="Verdana" w:eastAsia="Verdana" w:cs="Verdana"/>
                <w:lang w:val="en-US"/>
              </w:rPr>
              <w:t xml:space="preserve"> delivered by the Seller and accepted by the Buyer as to quantity in those quantities indicated in the shipping documents.</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10.3</w:t>
            </w:r>
            <w:r w:rsidRPr="00A506D0">
              <w:rPr>
                <w:rFonts w:ascii="Verdana" w:hAnsi="Verdana" w:eastAsia="Verdana" w:cs="Verdana"/>
                <w:lang w:val="en-US"/>
              </w:rPr>
              <w:tab/>
              <w:t>The Seller shall ensure that the following documents accompany any shipment of  Goods:</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ind w:left="601" w:hanging="567"/>
              <w:jc w:val="both"/>
              <w:rPr>
                <w:rFonts w:ascii="Verdana" w:hAnsi="Verdana" w:eastAsia="Verdana" w:cs="Verdana"/>
                <w:lang w:val="en-US"/>
              </w:rPr>
            </w:pPr>
            <w:r w:rsidRPr="00A506D0">
              <w:rPr>
                <w:rFonts w:ascii="Verdana" w:hAnsi="Verdana" w:eastAsia="Verdana" w:cs="Verdana"/>
                <w:lang w:val="en-US"/>
              </w:rPr>
              <w:t>•</w:t>
            </w:r>
            <w:r w:rsidRPr="00A506D0">
              <w:rPr>
                <w:rFonts w:ascii="Verdana" w:hAnsi="Verdana" w:eastAsia="Verdana" w:cs="Verdana"/>
                <w:lang w:val="en-US"/>
              </w:rPr>
              <w:tab/>
              <w:t>Certificate of origin</w:t>
            </w:r>
          </w:p>
          <w:p w:rsidRPr="00A506D0" w:rsidR="00A977BC" w:rsidRDefault="00F741FE">
            <w:pPr>
              <w:ind w:left="601" w:hanging="567"/>
              <w:jc w:val="both"/>
              <w:rPr>
                <w:rFonts w:ascii="Verdana" w:hAnsi="Verdana" w:eastAsia="Verdana" w:cs="Verdana"/>
                <w:lang w:val="en-US"/>
              </w:rPr>
            </w:pPr>
            <w:r w:rsidRPr="00A506D0">
              <w:rPr>
                <w:rFonts w:ascii="Verdana" w:hAnsi="Verdana" w:eastAsia="Verdana" w:cs="Verdana"/>
                <w:lang w:val="en-US"/>
              </w:rPr>
              <w:t>•</w:t>
            </w:r>
            <w:r w:rsidRPr="00A506D0">
              <w:rPr>
                <w:rFonts w:ascii="Verdana" w:hAnsi="Verdana" w:eastAsia="Verdana" w:cs="Verdana"/>
                <w:lang w:val="en-US"/>
              </w:rPr>
              <w:tab/>
              <w:t>Shipping specification or packing list</w:t>
            </w:r>
          </w:p>
          <w:p w:rsidRPr="00A506D0" w:rsidR="00A977BC" w:rsidRDefault="00F741FE">
            <w:pPr>
              <w:ind w:left="601" w:hanging="567"/>
              <w:jc w:val="both"/>
              <w:rPr>
                <w:rFonts w:ascii="Verdana" w:hAnsi="Verdana" w:eastAsia="Verdana" w:cs="Verdana"/>
                <w:lang w:val="en-US"/>
              </w:rPr>
            </w:pPr>
            <w:r w:rsidRPr="00A506D0">
              <w:rPr>
                <w:rFonts w:ascii="Verdana" w:hAnsi="Verdana" w:eastAsia="Verdana" w:cs="Verdana"/>
                <w:lang w:val="en-US"/>
              </w:rPr>
              <w:t>•</w:t>
            </w:r>
            <w:r w:rsidRPr="00A506D0">
              <w:rPr>
                <w:rFonts w:ascii="Verdana" w:hAnsi="Verdana" w:eastAsia="Verdana" w:cs="Verdana"/>
                <w:lang w:val="en-US"/>
              </w:rPr>
              <w:tab/>
              <w:t>Certificate of quality</w:t>
            </w:r>
          </w:p>
          <w:p w:rsidRPr="00A506D0" w:rsidR="00A977BC" w:rsidRDefault="00F741FE">
            <w:pPr>
              <w:ind w:left="601" w:hanging="567"/>
              <w:jc w:val="both"/>
              <w:rPr>
                <w:rFonts w:ascii="Verdana" w:hAnsi="Verdana" w:eastAsia="Verdana" w:cs="Verdana"/>
                <w:lang w:val="en-US"/>
              </w:rPr>
            </w:pPr>
            <w:r w:rsidRPr="00A506D0">
              <w:rPr>
                <w:rFonts w:ascii="Verdana" w:hAnsi="Verdana" w:eastAsia="Verdana" w:cs="Verdana"/>
                <w:lang w:val="en-US"/>
              </w:rPr>
              <w:t>•</w:t>
            </w:r>
            <w:r w:rsidRPr="00A506D0">
              <w:rPr>
                <w:rFonts w:ascii="Verdana" w:hAnsi="Verdana" w:eastAsia="Verdana" w:cs="Verdana"/>
                <w:lang w:val="en-US"/>
              </w:rPr>
              <w:tab/>
              <w:t>Invoice - 2  copies</w:t>
            </w:r>
          </w:p>
          <w:p w:rsidRPr="00A506D0" w:rsidR="00A977BC" w:rsidRDefault="00F741FE">
            <w:pPr>
              <w:ind w:left="601" w:hanging="567"/>
              <w:jc w:val="both"/>
              <w:rPr>
                <w:rFonts w:ascii="Verdana" w:hAnsi="Verdana" w:eastAsia="Verdana" w:cs="Verdana"/>
                <w:lang w:val="en-US"/>
              </w:rPr>
            </w:pPr>
            <w:r w:rsidRPr="00A506D0">
              <w:rPr>
                <w:rFonts w:ascii="Verdana" w:hAnsi="Verdana" w:eastAsia="Verdana" w:cs="Verdana"/>
                <w:lang w:val="en-US"/>
              </w:rPr>
              <w:t>•</w:t>
            </w:r>
            <w:r w:rsidRPr="00A506D0">
              <w:rPr>
                <w:rFonts w:ascii="Verdana" w:hAnsi="Verdana" w:eastAsia="Verdana" w:cs="Verdana"/>
                <w:lang w:val="en-US"/>
              </w:rPr>
              <w:tab/>
              <w:t>Waybill - One original and two copies</w:t>
            </w:r>
          </w:p>
          <w:p w:rsidRPr="00A506D0" w:rsidR="00A977BC" w:rsidRDefault="00A977BC">
            <w:pPr>
              <w:ind w:left="601" w:hanging="567"/>
              <w:jc w:val="both"/>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rPr>
                <w:rFonts w:ascii="Verdana" w:hAnsi="Verdana" w:eastAsia="Verdana" w:cs="Verdana"/>
                <w:b/>
                <w:lang w:val="en-US"/>
              </w:rPr>
            </w:pPr>
            <w:r w:rsidRPr="00A506D0">
              <w:rPr>
                <w:rFonts w:ascii="Verdana" w:hAnsi="Verdana" w:eastAsia="Verdana" w:cs="Verdana"/>
                <w:b/>
                <w:lang w:val="en-US"/>
              </w:rPr>
              <w:t>11.</w:t>
            </w:r>
            <w:r w:rsidRPr="00A506D0">
              <w:rPr>
                <w:rFonts w:ascii="Verdana" w:hAnsi="Verdana" w:eastAsia="Verdana" w:cs="Verdana"/>
                <w:b/>
                <w:lang w:val="en-US"/>
              </w:rPr>
              <w:tab/>
              <w:t>REPRESENTATIONS AND WARRANTIES</w:t>
            </w:r>
          </w:p>
          <w:p w:rsidRPr="00A506D0" w:rsidR="00A977BC" w:rsidRDefault="00A977BC">
            <w:pPr>
              <w:ind w:left="743" w:hanging="743"/>
              <w:jc w:val="both"/>
              <w:rPr>
                <w:rFonts w:ascii="Verdana" w:hAnsi="Verdana" w:eastAsia="Verdana" w:cs="Verdana"/>
                <w:b/>
                <w:lang w:val="en-US"/>
              </w:rPr>
            </w:pPr>
          </w:p>
          <w:p w:rsidRPr="00A506D0" w:rsidR="00A977BC" w:rsidRDefault="00F741FE">
            <w:pPr>
              <w:jc w:val="both"/>
              <w:rPr>
                <w:rFonts w:ascii="Verdana" w:hAnsi="Verdana" w:eastAsia="Verdana" w:cs="Verdana"/>
                <w:lang w:val="en-US"/>
              </w:rPr>
            </w:pPr>
            <w:proofErr w:type="gramStart"/>
            <w:r w:rsidRPr="00A506D0">
              <w:rPr>
                <w:rFonts w:ascii="Verdana" w:hAnsi="Verdana" w:eastAsia="Verdana" w:cs="Verdana"/>
                <w:lang w:val="en-US"/>
              </w:rPr>
              <w:t>11.1</w:t>
            </w:r>
            <w:r w:rsidRPr="00A506D0">
              <w:rPr>
                <w:rFonts w:ascii="Verdana" w:hAnsi="Verdana" w:eastAsia="Verdana" w:cs="Verdana"/>
                <w:lang w:val="en-US"/>
              </w:rPr>
              <w:tab/>
              <w:t>The Parties hereby represent and warrant that they are duly organized and validly existing legal entities under the laws of their respective jurisdictions, that they have taken all legal steps required under applicable legislation to enter into this Agreement, that they possess the requisite power to enter into and perform their obligations under this Agreement in accordance with its terms, and that their entering into this Agreement does not violate any legal requirements in their respective jurisdictions as of the date of this Agreement.</w:t>
            </w:r>
            <w:proofErr w:type="gramEnd"/>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11.2</w:t>
            </w:r>
            <w:r w:rsidRPr="00A506D0">
              <w:rPr>
                <w:rFonts w:ascii="Verdana" w:hAnsi="Verdana" w:eastAsia="Verdana" w:cs="Verdana"/>
                <w:lang w:val="en-US"/>
              </w:rPr>
              <w:tab/>
              <w:t xml:space="preserve">The Parties hereby represent and warrant that the persons executing this Agreement on their behalf </w:t>
            </w:r>
            <w:proofErr w:type="gramStart"/>
            <w:r w:rsidRPr="00A506D0">
              <w:rPr>
                <w:rFonts w:ascii="Verdana" w:hAnsi="Verdana" w:eastAsia="Verdana" w:cs="Verdana"/>
                <w:lang w:val="en-US"/>
              </w:rPr>
              <w:t>are duly authorized and empowered to do so</w:t>
            </w:r>
            <w:proofErr w:type="gramEnd"/>
            <w:r w:rsidRPr="00A506D0">
              <w:rPr>
                <w:rFonts w:ascii="Verdana" w:hAnsi="Verdana" w:eastAsia="Verdana" w:cs="Verdana"/>
                <w:lang w:val="en-US"/>
              </w:rPr>
              <w:t>.</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11.3</w:t>
            </w:r>
            <w:r w:rsidRPr="00A506D0">
              <w:rPr>
                <w:rFonts w:ascii="Verdana" w:hAnsi="Verdana" w:eastAsia="Verdana" w:cs="Verdana"/>
                <w:lang w:val="en-US"/>
              </w:rPr>
              <w:tab/>
              <w:t xml:space="preserve">The Seller hereby represents and warrants that the Seller holds good title </w:t>
            </w:r>
            <w:r w:rsidRPr="00A506D0">
              <w:rPr>
                <w:rFonts w:ascii="Verdana" w:hAnsi="Verdana" w:eastAsia="Verdana" w:cs="Verdana"/>
                <w:lang w:val="en-US"/>
              </w:rPr>
              <w:lastRenderedPageBreak/>
              <w:t>to the Goods and that the Goods are free and clear of any encumbrances and other third party rights, and is not under any attachment.</w:t>
            </w: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12.</w:t>
            </w:r>
            <w:r w:rsidRPr="00A506D0">
              <w:rPr>
                <w:rFonts w:ascii="Verdana" w:hAnsi="Verdana" w:eastAsia="Verdana" w:cs="Verdana"/>
                <w:b/>
                <w:lang w:val="en-US"/>
              </w:rPr>
              <w:tab/>
              <w:t>ASSIGNMENT</w:t>
            </w:r>
          </w:p>
          <w:p w:rsidRPr="00A506D0" w:rsidR="00A977BC" w:rsidRDefault="00A977BC">
            <w:pPr>
              <w:jc w:val="both"/>
              <w:rPr>
                <w:rFonts w:ascii="Verdana" w:hAnsi="Verdana" w:eastAsia="Verdana" w:cs="Verdana"/>
                <w:b/>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12.1</w:t>
            </w:r>
            <w:r w:rsidRPr="00A506D0">
              <w:rPr>
                <w:rFonts w:ascii="Verdana" w:hAnsi="Verdana" w:eastAsia="Verdana" w:cs="Verdana"/>
                <w:lang w:val="en-US"/>
              </w:rPr>
              <w:tab/>
              <w:t xml:space="preserve">Upon the Buyer’s approval, the Seller shall have the right to assign, sub-contract or otherwise transfer any of its rights and obligations under this Agreement to any associated company within the Seller's group of companies. </w:t>
            </w:r>
          </w:p>
          <w:p w:rsidRPr="00A506D0" w:rsidR="00A977BC" w:rsidRDefault="00A977BC">
            <w:pPr>
              <w:jc w:val="center"/>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12.2</w:t>
            </w:r>
            <w:r w:rsidRPr="00A506D0">
              <w:rPr>
                <w:rFonts w:ascii="Verdana" w:hAnsi="Verdana" w:eastAsia="Verdana" w:cs="Verdana"/>
                <w:lang w:val="en-US"/>
              </w:rPr>
              <w:tab/>
              <w:t xml:space="preserve">The Buyer shall not assign, </w:t>
            </w:r>
            <w:r w:rsidRPr="00A506D0">
              <w:rPr>
                <w:rFonts w:ascii="Verdana" w:hAnsi="Verdana" w:eastAsia="Verdana" w:cs="Verdana"/>
                <w:lang w:val="en-US"/>
              </w:rPr>
              <w:br/>
              <w:t xml:space="preserve">sub-contract or otherwise transfer </w:t>
            </w:r>
            <w:r w:rsidRPr="00A506D0">
              <w:rPr>
                <w:rFonts w:ascii="Verdana" w:hAnsi="Verdana" w:eastAsia="Verdana" w:cs="Verdana"/>
                <w:lang w:val="en-US"/>
              </w:rPr>
              <w:br/>
              <w:t xml:space="preserve">any of its rights and obligations hereunder to any third party without </w:t>
            </w:r>
            <w:r w:rsidRPr="00A506D0">
              <w:rPr>
                <w:rFonts w:ascii="Verdana" w:hAnsi="Verdana" w:eastAsia="Verdana" w:cs="Verdana"/>
                <w:lang w:val="en-US"/>
              </w:rPr>
              <w:br/>
              <w:t xml:space="preserve">the prior written consent of the Seller. </w:t>
            </w:r>
            <w:r w:rsidRPr="00A506D0">
              <w:rPr>
                <w:rFonts w:ascii="Verdana" w:hAnsi="Verdana" w:eastAsia="Verdana" w:cs="Verdana"/>
                <w:lang w:val="en-US"/>
              </w:rPr>
              <w:br/>
            </w:r>
            <w:proofErr w:type="gramStart"/>
            <w:r w:rsidRPr="00A506D0">
              <w:rPr>
                <w:rFonts w:ascii="Verdana" w:hAnsi="Verdana" w:eastAsia="Verdana" w:cs="Verdana"/>
                <w:lang w:val="en-US"/>
              </w:rPr>
              <w:t xml:space="preserve">In the event that the Seller in its </w:t>
            </w:r>
            <w:r w:rsidRPr="00A506D0">
              <w:rPr>
                <w:rFonts w:ascii="Verdana" w:hAnsi="Verdana" w:eastAsia="Verdana" w:cs="Verdana"/>
                <w:lang w:val="en-US"/>
              </w:rPr>
              <w:br/>
              <w:t xml:space="preserve">sole discretion agrees to consent, </w:t>
            </w:r>
            <w:r w:rsidRPr="00A506D0">
              <w:rPr>
                <w:rFonts w:ascii="Verdana" w:hAnsi="Verdana" w:eastAsia="Verdana" w:cs="Verdana"/>
                <w:lang w:val="en-US"/>
              </w:rPr>
              <w:br/>
              <w:t xml:space="preserve">any such consent shall be conditional upon the Buyer taking action </w:t>
            </w:r>
            <w:r w:rsidRPr="00A506D0">
              <w:rPr>
                <w:rFonts w:ascii="Verdana" w:hAnsi="Verdana" w:eastAsia="Verdana" w:cs="Verdana"/>
                <w:lang w:val="en-US"/>
              </w:rPr>
              <w:br/>
              <w:t xml:space="preserve">satisfactory to the Seller to ensure the fulfillment of this Agreement and to ensure that all rights and claims of </w:t>
            </w:r>
            <w:r w:rsidRPr="00A506D0">
              <w:rPr>
                <w:rFonts w:ascii="Verdana" w:hAnsi="Verdana" w:eastAsia="Verdana" w:cs="Verdana"/>
                <w:lang w:val="en-US"/>
              </w:rPr>
              <w:br/>
              <w:t xml:space="preserve">the Seller towards the Buyer are </w:t>
            </w:r>
            <w:r w:rsidRPr="00A506D0">
              <w:rPr>
                <w:rFonts w:ascii="Verdana" w:hAnsi="Verdana" w:eastAsia="Verdana" w:cs="Verdana"/>
                <w:lang w:val="en-US"/>
              </w:rPr>
              <w:br/>
              <w:t xml:space="preserve">directly enforceable against such assignees or transferees or, in the </w:t>
            </w:r>
            <w:r w:rsidRPr="00A506D0">
              <w:rPr>
                <w:rFonts w:ascii="Verdana" w:hAnsi="Verdana" w:eastAsia="Verdana" w:cs="Verdana"/>
                <w:lang w:val="en-US"/>
              </w:rPr>
              <w:br/>
              <w:t xml:space="preserve">event of a sub-contract, that the </w:t>
            </w:r>
            <w:r w:rsidRPr="00A506D0">
              <w:rPr>
                <w:rFonts w:ascii="Verdana" w:hAnsi="Verdana" w:eastAsia="Verdana" w:cs="Verdana"/>
                <w:lang w:val="en-US"/>
              </w:rPr>
              <w:br/>
              <w:t xml:space="preserve">Buyer remains liable to the Seller </w:t>
            </w:r>
            <w:r w:rsidRPr="00A506D0">
              <w:rPr>
                <w:rFonts w:ascii="Verdana" w:hAnsi="Verdana" w:eastAsia="Verdana" w:cs="Verdana"/>
                <w:lang w:val="en-US"/>
              </w:rPr>
              <w:br/>
              <w:t xml:space="preserve">for a default committed by its </w:t>
            </w:r>
            <w:r w:rsidRPr="00A506D0">
              <w:rPr>
                <w:rFonts w:ascii="Verdana" w:hAnsi="Verdana" w:eastAsia="Verdana" w:cs="Verdana"/>
                <w:lang w:val="en-US"/>
              </w:rPr>
              <w:br/>
              <w:t>sub-contractor.</w:t>
            </w:r>
            <w:proofErr w:type="gramEnd"/>
            <w:r w:rsidRPr="00A506D0">
              <w:rPr>
                <w:rFonts w:ascii="Verdana" w:hAnsi="Verdana" w:eastAsia="Verdana" w:cs="Verdana"/>
                <w:lang w:val="en-US"/>
              </w:rPr>
              <w:t xml:space="preserve"> Such action will </w:t>
            </w:r>
            <w:r w:rsidRPr="00A506D0">
              <w:rPr>
                <w:rFonts w:ascii="Verdana" w:hAnsi="Verdana" w:eastAsia="Verdana" w:cs="Verdana"/>
                <w:lang w:val="en-US"/>
              </w:rPr>
              <w:br/>
              <w:t>include (but may not be limited to) inserting satisfactory provisions to this effect in the relevant contracts of assignment or transfer or the relevant sub-contracts.</w:t>
            </w:r>
          </w:p>
          <w:p w:rsidRPr="00A506D0" w:rsidR="00A977BC" w:rsidRDefault="00A977BC">
            <w:pPr>
              <w:jc w:val="both"/>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13.</w:t>
            </w:r>
            <w:r w:rsidRPr="00A506D0">
              <w:rPr>
                <w:rFonts w:ascii="Verdana" w:hAnsi="Verdana" w:eastAsia="Verdana" w:cs="Verdana"/>
                <w:b/>
                <w:lang w:val="en-US"/>
              </w:rPr>
              <w:tab/>
              <w:t>FORCE MAJEURE</w:t>
            </w:r>
          </w:p>
          <w:p w:rsidRPr="00A506D0" w:rsidR="00A977BC" w:rsidRDefault="00A977BC">
            <w:pPr>
              <w:jc w:val="both"/>
              <w:rPr>
                <w:rFonts w:ascii="Verdana" w:hAnsi="Verdana" w:eastAsia="Verdana" w:cs="Verdana"/>
                <w:b/>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13.1</w:t>
            </w:r>
            <w:r w:rsidRPr="00A506D0">
              <w:rPr>
                <w:rFonts w:ascii="Verdana" w:hAnsi="Verdana" w:eastAsia="Verdana" w:cs="Verdana"/>
                <w:lang w:val="en-US"/>
              </w:rPr>
              <w:tab/>
              <w:t xml:space="preserve">A party shall be relieved of </w:t>
            </w:r>
            <w:r w:rsidRPr="00A506D0">
              <w:rPr>
                <w:rFonts w:ascii="Verdana" w:hAnsi="Verdana" w:eastAsia="Verdana" w:cs="Verdana"/>
                <w:lang w:val="en-US"/>
              </w:rPr>
              <w:br/>
              <w:t xml:space="preserve">liability for a partial or complete failure to perform its obligations under this Agreement if this failure was due to </w:t>
            </w:r>
            <w:r w:rsidRPr="00A506D0">
              <w:rPr>
                <w:rFonts w:ascii="Verdana" w:hAnsi="Verdana" w:eastAsia="Verdana" w:cs="Verdana"/>
                <w:lang w:val="en-US"/>
              </w:rPr>
              <w:br/>
              <w:t xml:space="preserve">force majeure circumstances arising after the date of signing of this Agreement.  The Seller and the Buyer hereby agree </w:t>
            </w:r>
            <w:r w:rsidRPr="00A506D0">
              <w:rPr>
                <w:rFonts w:ascii="Verdana" w:hAnsi="Verdana" w:eastAsia="Verdana" w:cs="Verdana"/>
                <w:lang w:val="en-US"/>
              </w:rPr>
              <w:lastRenderedPageBreak/>
              <w:t xml:space="preserve">that their payment obligations under this Agreement </w:t>
            </w:r>
            <w:r w:rsidRPr="00A506D0">
              <w:rPr>
                <w:rFonts w:ascii="Verdana" w:hAnsi="Verdana" w:eastAsia="Verdana" w:cs="Verdana"/>
                <w:lang w:val="en-US"/>
              </w:rPr>
              <w:br/>
              <w:t xml:space="preserve">shall not be subject to this Article 15 </w:t>
            </w:r>
            <w:r w:rsidRPr="00A506D0">
              <w:rPr>
                <w:rFonts w:ascii="Verdana" w:hAnsi="Verdana" w:eastAsia="Verdana" w:cs="Verdana"/>
                <w:lang w:val="en-US"/>
              </w:rPr>
              <w:br/>
              <w:t xml:space="preserve">and </w:t>
            </w:r>
            <w:proofErr w:type="gramStart"/>
            <w:r w:rsidRPr="00A506D0">
              <w:rPr>
                <w:rFonts w:ascii="Verdana" w:hAnsi="Verdana" w:eastAsia="Verdana" w:cs="Verdana"/>
                <w:lang w:val="en-US"/>
              </w:rPr>
              <w:t>shall be performed</w:t>
            </w:r>
            <w:proofErr w:type="gramEnd"/>
            <w:r w:rsidRPr="00A506D0">
              <w:rPr>
                <w:rFonts w:ascii="Verdana" w:hAnsi="Verdana" w:eastAsia="Verdana" w:cs="Verdana"/>
                <w:lang w:val="en-US"/>
              </w:rPr>
              <w:t xml:space="preserve"> in full irrespective of the existence of force majeure circumstances.</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13.2</w:t>
            </w:r>
            <w:r w:rsidRPr="00A506D0">
              <w:rPr>
                <w:rFonts w:ascii="Verdana" w:hAnsi="Verdana" w:eastAsia="Verdana" w:cs="Verdana"/>
                <w:lang w:val="en-US"/>
              </w:rPr>
              <w:tab/>
              <w:t xml:space="preserve">“Force majeure circumstances” shall mean extraordinary events or </w:t>
            </w:r>
            <w:proofErr w:type="gramStart"/>
            <w:r w:rsidRPr="00A506D0">
              <w:rPr>
                <w:rFonts w:ascii="Verdana" w:hAnsi="Verdana" w:eastAsia="Verdana" w:cs="Verdana"/>
                <w:lang w:val="en-US"/>
              </w:rPr>
              <w:t>circumstances which such Party could neither foresee nor prevent</w:t>
            </w:r>
            <w:proofErr w:type="gramEnd"/>
            <w:r w:rsidRPr="00A506D0">
              <w:rPr>
                <w:rFonts w:ascii="Verdana" w:hAnsi="Verdana" w:eastAsia="Verdana" w:cs="Verdana"/>
                <w:lang w:val="en-US"/>
              </w:rPr>
              <w:t xml:space="preserve"> by reasonable means. Such “extraordinary events or circumstances” shall include but not be limited to strikes, floods, fires, earthquakes and other natural calamities, wars, military interventions of any kind and any other such circumstances beyond the reasonable control of that party. </w:t>
            </w:r>
            <w:proofErr w:type="gramStart"/>
            <w:r w:rsidRPr="00A506D0">
              <w:rPr>
                <w:rFonts w:ascii="Verdana" w:hAnsi="Verdana" w:eastAsia="Verdana" w:cs="Verdana"/>
                <w:lang w:val="en-US"/>
              </w:rPr>
              <w:t>Changes in applicable legislation or regulations directly or indirectly affecting a party shall not be considered a force majeure circumstance but, should such a change occur which prevents either party from performing any of its obligations under this Agreement, the parties shall promptly make (to the extent possible) such amendments to this Agreement as shall enable the parties to continue to perform this Agreement and to achieve the commercial purpose for which it was concluded.</w:t>
            </w:r>
            <w:proofErr w:type="gramEnd"/>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13.3</w:t>
            </w:r>
            <w:r w:rsidRPr="00A506D0">
              <w:rPr>
                <w:rFonts w:ascii="Verdana" w:hAnsi="Verdana" w:eastAsia="Verdana" w:cs="Verdana"/>
                <w:lang w:val="en-US"/>
              </w:rPr>
              <w:tab/>
              <w:t xml:space="preserve">Immediately upon the occurrence of force majeure circumstances, the Party claiming inability to perform by reason thereof shall notify the other party in writing of these circumstances. Such notification shall include information on the nature of such circumstances and why such circumstances excuse performance under this Agreement and, if possible, an assessment of their influence on that party’s future ability to perform its obligations under this Agreement, and submit the documents from the competent authorities, stating the existing force-majeure. Failure to notify the other Party of the existence of a force </w:t>
            </w:r>
            <w:r w:rsidRPr="00A506D0">
              <w:rPr>
                <w:rFonts w:ascii="Verdana" w:hAnsi="Verdana" w:eastAsia="Verdana" w:cs="Verdana"/>
                <w:lang w:val="en-US"/>
              </w:rPr>
              <w:lastRenderedPageBreak/>
              <w:t xml:space="preserve">majeure event within </w:t>
            </w:r>
            <w:proofErr w:type="gramStart"/>
            <w:r w:rsidRPr="00A506D0">
              <w:rPr>
                <w:rFonts w:ascii="Verdana" w:hAnsi="Verdana" w:eastAsia="Verdana" w:cs="Verdana"/>
                <w:lang w:val="en-US"/>
              </w:rPr>
              <w:t>thirty (30) days</w:t>
            </w:r>
            <w:proofErr w:type="gramEnd"/>
            <w:r w:rsidRPr="00A506D0">
              <w:rPr>
                <w:rFonts w:ascii="Verdana" w:hAnsi="Verdana" w:eastAsia="Verdana" w:cs="Verdana"/>
                <w:lang w:val="en-US"/>
              </w:rPr>
              <w:t xml:space="preserve"> of the commencement thereof shall deprive the party affected thereby of the right to rely upon this force majeure event as legal justification for its non-performance of this Agreement. </w:t>
            </w:r>
            <w:proofErr w:type="gramStart"/>
            <w:r w:rsidRPr="00A506D0">
              <w:rPr>
                <w:rFonts w:ascii="Verdana" w:hAnsi="Verdana" w:eastAsia="Verdana" w:cs="Verdana"/>
                <w:lang w:val="en-US"/>
              </w:rPr>
              <w:t>If, within six (6) months of the date of receipt of notification of the force majeure circumstances from the claiming party, the said force majeure circumstances continue to excuse performance under this Agreement and the Seller and the Buyer have been unable to agree on amendments to this Agreement which would enable performance to be made and the commercial purpose of this Agreement to be achieved irrespective of the existence of such force majeure circumstances, then this Agreement may thereafter be terminated at any time by either party upon written notice to the other.</w:t>
            </w:r>
            <w:proofErr w:type="gramEnd"/>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13.4</w:t>
            </w:r>
            <w:r w:rsidRPr="00A506D0">
              <w:rPr>
                <w:rFonts w:ascii="Verdana" w:hAnsi="Verdana" w:eastAsia="Verdana" w:cs="Verdana"/>
                <w:lang w:val="en-US"/>
              </w:rPr>
              <w:tab/>
              <w:t xml:space="preserve">A Party relying on force majeure circumstances shall use its best efforts to eliminate such circumstances and perform its obligations under this Agreement. Once the force majeure circumstances no longer exist, the affected Party shall notify the other party thereof in writing </w:t>
            </w:r>
            <w:proofErr w:type="gramStart"/>
            <w:r w:rsidRPr="00A506D0">
              <w:rPr>
                <w:rFonts w:ascii="Verdana" w:hAnsi="Verdana" w:eastAsia="Verdana" w:cs="Verdana"/>
                <w:lang w:val="en-US"/>
              </w:rPr>
              <w:t>without delay</w:t>
            </w:r>
            <w:proofErr w:type="gramEnd"/>
            <w:r w:rsidRPr="00A506D0">
              <w:rPr>
                <w:rFonts w:ascii="Verdana" w:hAnsi="Verdana" w:eastAsia="Verdana" w:cs="Verdana"/>
                <w:lang w:val="en-US"/>
              </w:rPr>
              <w:t xml:space="preserve">. Such notification shall indicate the time within which such party plans to perform the </w:t>
            </w:r>
            <w:proofErr w:type="gramStart"/>
            <w:r w:rsidRPr="00A506D0">
              <w:rPr>
                <w:rFonts w:ascii="Verdana" w:hAnsi="Verdana" w:eastAsia="Verdana" w:cs="Verdana"/>
                <w:lang w:val="en-US"/>
              </w:rPr>
              <w:t>obligations which</w:t>
            </w:r>
            <w:proofErr w:type="gramEnd"/>
            <w:r w:rsidRPr="00A506D0">
              <w:rPr>
                <w:rFonts w:ascii="Verdana" w:hAnsi="Verdana" w:eastAsia="Verdana" w:cs="Verdana"/>
                <w:lang w:val="en-US"/>
              </w:rPr>
              <w:t xml:space="preserve"> were temporarily excused by force majeure circumstances.</w:t>
            </w:r>
          </w:p>
          <w:p w:rsidRPr="00A506D0" w:rsidR="00A977BC" w:rsidRDefault="00A977BC">
            <w:pPr>
              <w:jc w:val="both"/>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ind w:left="743" w:hanging="709"/>
              <w:jc w:val="both"/>
              <w:rPr>
                <w:rFonts w:ascii="Verdana" w:hAnsi="Verdana" w:eastAsia="Verdana" w:cs="Verdana"/>
                <w:b/>
                <w:lang w:val="en-US"/>
              </w:rPr>
            </w:pPr>
          </w:p>
          <w:p w:rsidRPr="00A506D0" w:rsidR="00A977BC" w:rsidRDefault="00F741FE">
            <w:pPr>
              <w:ind w:left="743" w:hanging="709"/>
              <w:jc w:val="both"/>
              <w:rPr>
                <w:rFonts w:ascii="Verdana" w:hAnsi="Verdana" w:eastAsia="Verdana" w:cs="Verdana"/>
                <w:b/>
                <w:lang w:val="en-US"/>
              </w:rPr>
            </w:pPr>
            <w:r w:rsidRPr="00A506D0">
              <w:rPr>
                <w:rFonts w:ascii="Verdana" w:hAnsi="Verdana" w:eastAsia="Verdana" w:cs="Verdana"/>
                <w:b/>
                <w:lang w:val="en-US"/>
              </w:rPr>
              <w:t>14.</w:t>
            </w:r>
            <w:r w:rsidRPr="00A506D0">
              <w:rPr>
                <w:rFonts w:ascii="Verdana" w:hAnsi="Verdana" w:eastAsia="Verdana" w:cs="Verdana"/>
                <w:b/>
                <w:lang w:val="en-US"/>
              </w:rPr>
              <w:tab/>
              <w:t>SETTLEMENT OF DISPUTES AND GOVERNING LAW</w:t>
            </w:r>
          </w:p>
          <w:p w:rsidRPr="00A506D0" w:rsidR="00A977BC" w:rsidRDefault="00A977BC">
            <w:pPr>
              <w:ind w:left="743" w:hanging="709"/>
              <w:jc w:val="both"/>
              <w:rPr>
                <w:rFonts w:ascii="Verdana" w:hAnsi="Verdana" w:eastAsia="Verdana" w:cs="Verdana"/>
                <w:b/>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14.1</w:t>
            </w:r>
            <w:r w:rsidRPr="00A506D0">
              <w:rPr>
                <w:rFonts w:ascii="Verdana" w:hAnsi="Verdana" w:eastAsia="Verdana" w:cs="Verdana"/>
                <w:lang w:val="en-US"/>
              </w:rPr>
              <w:tab/>
              <w:t xml:space="preserve">In the event of a dispute </w:t>
            </w:r>
            <w:r w:rsidRPr="00A506D0">
              <w:rPr>
                <w:rFonts w:ascii="Verdana" w:hAnsi="Verdana" w:eastAsia="Verdana" w:cs="Verdana"/>
                <w:lang w:val="en-US"/>
              </w:rPr>
              <w:br/>
              <w:t xml:space="preserve">between the Parties arising out of </w:t>
            </w:r>
            <w:r w:rsidRPr="00A506D0">
              <w:rPr>
                <w:rFonts w:ascii="Verdana" w:hAnsi="Verdana" w:eastAsia="Verdana" w:cs="Verdana"/>
                <w:lang w:val="en-US"/>
              </w:rPr>
              <w:br/>
            </w:r>
            <w:r w:rsidRPr="00A506D0">
              <w:rPr>
                <w:rFonts w:ascii="Verdana" w:hAnsi="Verdana" w:eastAsia="Verdana" w:cs="Verdana"/>
                <w:lang w:val="en-US"/>
              </w:rPr>
              <w:lastRenderedPageBreak/>
              <w:t xml:space="preserve">or in connection with this Agreement, </w:t>
            </w:r>
            <w:r w:rsidRPr="00A506D0">
              <w:rPr>
                <w:rFonts w:ascii="Verdana" w:hAnsi="Verdana" w:eastAsia="Verdana" w:cs="Verdana"/>
                <w:lang w:val="en-US"/>
              </w:rPr>
              <w:br/>
              <w:t xml:space="preserve">or its termination, interpretation, or alleged breach or invalidity, the Parties to such dispute shall attempt in the </w:t>
            </w:r>
            <w:r w:rsidRPr="00A506D0">
              <w:rPr>
                <w:rFonts w:ascii="Verdana" w:hAnsi="Verdana" w:eastAsia="Verdana" w:cs="Verdana"/>
                <w:lang w:val="en-US"/>
              </w:rPr>
              <w:br/>
              <w:t xml:space="preserve">first instance to resolve such dispute through amicable consultations.  If </w:t>
            </w:r>
            <w:r w:rsidRPr="00A506D0">
              <w:rPr>
                <w:rFonts w:ascii="Verdana" w:hAnsi="Verdana" w:eastAsia="Verdana" w:cs="Verdana"/>
                <w:lang w:val="en-US"/>
              </w:rPr>
              <w:br/>
              <w:t xml:space="preserve">such dispute cannot be resolved in this manner within thirty (30) days after </w:t>
            </w:r>
            <w:r w:rsidRPr="00A506D0">
              <w:rPr>
                <w:rFonts w:ascii="Verdana" w:hAnsi="Verdana" w:eastAsia="Verdana" w:cs="Verdana"/>
                <w:lang w:val="en-US"/>
              </w:rPr>
              <w:br/>
              <w:t xml:space="preserve">first conferring, then either Party to </w:t>
            </w:r>
            <w:r w:rsidRPr="00A506D0">
              <w:rPr>
                <w:rFonts w:ascii="Verdana" w:hAnsi="Verdana" w:eastAsia="Verdana" w:cs="Verdana"/>
                <w:lang w:val="en-US"/>
              </w:rPr>
              <w:br/>
              <w:t xml:space="preserve">such dispute shall have the right to </w:t>
            </w:r>
            <w:r w:rsidRPr="00A506D0">
              <w:rPr>
                <w:rFonts w:ascii="Verdana" w:hAnsi="Verdana" w:eastAsia="Verdana" w:cs="Verdana"/>
                <w:lang w:val="en-US"/>
              </w:rPr>
              <w:br/>
              <w:t>refer such dispute exclusively to the</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 xml:space="preserve">Specialized Inter-District Economic Court of </w:t>
            </w:r>
            <w:proofErr w:type="spellStart"/>
            <w:r w:rsidRPr="00A506D0">
              <w:rPr>
                <w:rFonts w:ascii="Verdana" w:hAnsi="Verdana" w:eastAsia="Verdana" w:cs="Verdana"/>
                <w:lang w:val="en-US"/>
              </w:rPr>
              <w:t>Almaty.upon</w:t>
            </w:r>
            <w:proofErr w:type="spellEnd"/>
            <w:r w:rsidRPr="00A506D0">
              <w:rPr>
                <w:rFonts w:ascii="Verdana" w:hAnsi="Verdana" w:eastAsia="Verdana" w:cs="Verdana"/>
                <w:lang w:val="en-US"/>
              </w:rPr>
              <w:t xml:space="preserve"> which the parties shall be guided by the legislation of the Republic of Kazakhstan</w:t>
            </w: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A977BC">
            <w:pPr>
              <w:jc w:val="center"/>
              <w:rPr>
                <w:rFonts w:ascii="Verdana" w:hAnsi="Verdana" w:eastAsia="Verdana" w:cs="Verdana"/>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15.</w:t>
            </w:r>
            <w:r w:rsidRPr="00A506D0">
              <w:rPr>
                <w:rFonts w:ascii="Verdana" w:hAnsi="Verdana" w:eastAsia="Verdana" w:cs="Verdana"/>
                <w:b/>
                <w:lang w:val="en-US"/>
              </w:rPr>
              <w:tab/>
              <w:t>GENERAL PROVISIONS</w:t>
            </w:r>
          </w:p>
          <w:p w:rsidRPr="00A506D0" w:rsidR="00A977BC" w:rsidRDefault="00A977BC">
            <w:pPr>
              <w:jc w:val="both"/>
              <w:rPr>
                <w:rFonts w:ascii="Verdana" w:hAnsi="Verdana" w:eastAsia="Verdana" w:cs="Verdana"/>
                <w:b/>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15.1</w:t>
            </w:r>
            <w:r w:rsidRPr="00A506D0">
              <w:rPr>
                <w:rFonts w:ascii="Verdana" w:hAnsi="Verdana" w:eastAsia="Verdana" w:cs="Verdana"/>
                <w:lang w:val="en-US"/>
              </w:rPr>
              <w:tab/>
              <w:t>All appendices to this Agreement shall constitute integral parts of this Agreement.</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15.2</w:t>
            </w:r>
            <w:r w:rsidRPr="00A506D0">
              <w:rPr>
                <w:rFonts w:ascii="Verdana" w:hAnsi="Verdana" w:eastAsia="Verdana" w:cs="Verdana"/>
                <w:lang w:val="en-US"/>
              </w:rPr>
              <w:tab/>
              <w:t xml:space="preserve">If any provision of this </w:t>
            </w:r>
            <w:r w:rsidRPr="00A506D0">
              <w:rPr>
                <w:rFonts w:ascii="Verdana" w:hAnsi="Verdana" w:eastAsia="Verdana" w:cs="Verdana"/>
                <w:lang w:val="en-US"/>
              </w:rPr>
              <w:br/>
              <w:t xml:space="preserve">Agreement is or becomes invalid, ineffective, unenforceable or illegal for any reason this shall not affect the validity or enforceability of any or all of the remaining provisions hereof. </w:t>
            </w:r>
            <w:r w:rsidRPr="00A506D0">
              <w:rPr>
                <w:rFonts w:ascii="Verdana" w:hAnsi="Verdana" w:eastAsia="Verdana" w:cs="Verdana"/>
                <w:lang w:val="en-US"/>
              </w:rPr>
              <w:br/>
              <w:t xml:space="preserve">In such a case, the Parties shall </w:t>
            </w:r>
            <w:r w:rsidRPr="00A506D0">
              <w:rPr>
                <w:rFonts w:ascii="Verdana" w:hAnsi="Verdana" w:eastAsia="Verdana" w:cs="Verdana"/>
                <w:lang w:val="en-US"/>
              </w:rPr>
              <w:br/>
              <w:t xml:space="preserve">forthwith enter into good faith negotiations to amend such provision </w:t>
            </w:r>
            <w:r w:rsidRPr="00A506D0">
              <w:rPr>
                <w:rFonts w:ascii="Verdana" w:hAnsi="Verdana" w:eastAsia="Verdana" w:cs="Verdana"/>
                <w:lang w:val="en-US"/>
              </w:rPr>
              <w:br/>
              <w:t xml:space="preserve">in such a way that, as amended, it is valid and legal and to the maximum extent possible carries out the </w:t>
            </w:r>
            <w:r w:rsidRPr="00A506D0">
              <w:rPr>
                <w:rFonts w:ascii="Verdana" w:hAnsi="Verdana" w:eastAsia="Verdana" w:cs="Verdana"/>
                <w:lang w:val="en-US"/>
              </w:rPr>
              <w:br/>
              <w:t xml:space="preserve">original intent of the Parties as </w:t>
            </w:r>
            <w:r w:rsidRPr="00A506D0">
              <w:rPr>
                <w:rFonts w:ascii="Verdana" w:hAnsi="Verdana" w:eastAsia="Verdana" w:cs="Verdana"/>
                <w:lang w:val="en-US"/>
              </w:rPr>
              <w:br/>
              <w:t>reflected herein with respect to the matter in question.</w:t>
            </w: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15.3 Amendments or additions to this Agreement shall be valid only if made in writing, signed by duly authorized representatives of the parties and attached as an Addendum to this Agreement.</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15.4</w:t>
            </w:r>
            <w:r w:rsidRPr="00A506D0">
              <w:rPr>
                <w:rFonts w:ascii="Verdana" w:hAnsi="Verdana" w:eastAsia="Verdana" w:cs="Verdana"/>
                <w:lang w:val="en-US"/>
              </w:rPr>
              <w:tab/>
              <w:t xml:space="preserve">This Agreement contains the entire agreement of the Parties with respect to the subject matter hereof and cancels and invalidates all other commitments or representations which may have been made by the Parties either orally or in </w:t>
            </w:r>
            <w:r w:rsidRPr="00A506D0">
              <w:rPr>
                <w:rFonts w:ascii="Verdana" w:hAnsi="Verdana" w:eastAsia="Verdana" w:cs="Verdana"/>
                <w:lang w:val="en-US"/>
              </w:rPr>
              <w:lastRenderedPageBreak/>
              <w:t>writing prior to the signing hereof. There are no representations, warranties, conditions, guarantees or understandings between the Parties on the subject matter of this Agreement other than those expressly set forth herein.</w:t>
            </w: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15.5</w:t>
            </w:r>
            <w:r w:rsidRPr="00A506D0">
              <w:rPr>
                <w:rFonts w:ascii="Verdana" w:hAnsi="Verdana" w:eastAsia="Verdana" w:cs="Verdana"/>
                <w:lang w:val="en-US"/>
              </w:rPr>
              <w:tab/>
              <w:t xml:space="preserve">This Agreement </w:t>
            </w:r>
            <w:proofErr w:type="gramStart"/>
            <w:r w:rsidRPr="00A506D0">
              <w:rPr>
                <w:rFonts w:ascii="Verdana" w:hAnsi="Verdana" w:eastAsia="Verdana" w:cs="Verdana"/>
                <w:lang w:val="en-US"/>
              </w:rPr>
              <w:t>has been executed</w:t>
            </w:r>
            <w:proofErr w:type="gramEnd"/>
            <w:r w:rsidRPr="00A506D0">
              <w:rPr>
                <w:rFonts w:ascii="Verdana" w:hAnsi="Verdana" w:eastAsia="Verdana" w:cs="Verdana"/>
                <w:lang w:val="en-US"/>
              </w:rPr>
              <w:t xml:space="preserve"> in two (2) original texts. </w:t>
            </w:r>
            <w:r w:rsidRPr="00A506D0">
              <w:rPr>
                <w:rFonts w:ascii="Verdana" w:hAnsi="Verdana" w:eastAsia="Verdana" w:cs="Verdana"/>
                <w:lang w:val="en-US"/>
              </w:rPr>
              <w:br/>
              <w:t>In the event of any discrepancy or conflict of interpretation between the English and Russian texts of this Agreement, the Russian language text shall prevail.</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F741FE">
            <w:pPr>
              <w:jc w:val="both"/>
              <w:rPr>
                <w:rFonts w:ascii="Verdana" w:hAnsi="Verdana" w:eastAsia="Verdana" w:cs="Verdana"/>
                <w:lang w:val="en-US"/>
              </w:rPr>
            </w:pPr>
            <w:r w:rsidRPr="00A506D0">
              <w:rPr>
                <w:rFonts w:ascii="Verdana" w:hAnsi="Verdana" w:eastAsia="Verdana" w:cs="Verdana"/>
                <w:lang w:val="en-US"/>
              </w:rPr>
              <w:t>15.6</w:t>
            </w:r>
            <w:r w:rsidRPr="00A506D0">
              <w:rPr>
                <w:rFonts w:ascii="Verdana" w:hAnsi="Verdana" w:eastAsia="Verdana" w:cs="Verdana"/>
                <w:lang w:val="en-US"/>
              </w:rPr>
              <w:tab/>
              <w:t xml:space="preserve">The Agreement shall come into force on the date of its execution and shall be valid and effective until </w:t>
            </w:r>
            <w:r w:rsidRPr="00A506D0">
              <w:rPr>
                <w:rFonts w:ascii="Verdana" w:hAnsi="Verdana" w:eastAsia="Verdana" w:cs="Verdana"/>
                <w:lang w:val="en-US"/>
              </w:rPr>
              <w:br/>
            </w:r>
            <w:r w:rsidR="00A22EC6">
              <w:rPr>
                <w:rFonts w:ascii="Verdana" w:hAnsi="Verdana" w:eastAsia="Verdana" w:cs="Verdana"/>
                <w:lang w:val="en-US"/>
              </w:rPr>
              <w:t/>
            </w:r>
            <w:r w:rsidRPr="00A506D0">
              <w:rPr>
                <w:rFonts w:ascii="Verdana" w:hAnsi="Verdana" w:eastAsia="Verdana" w:cs="Verdana"/>
                <w:lang w:val="en-US"/>
              </w:rPr>
              <w:t xml:space="preserve"> and can be prolonged for the three-year </w:t>
            </w:r>
            <w:proofErr w:type="gramStart"/>
            <w:r w:rsidRPr="00A506D0">
              <w:rPr>
                <w:rFonts w:ascii="Verdana" w:hAnsi="Verdana" w:eastAsia="Verdana" w:cs="Verdana"/>
                <w:lang w:val="en-US"/>
              </w:rPr>
              <w:t>period  unless</w:t>
            </w:r>
            <w:proofErr w:type="gramEnd"/>
            <w:r w:rsidRPr="00A506D0">
              <w:rPr>
                <w:rFonts w:ascii="Verdana" w:hAnsi="Verdana" w:eastAsia="Verdana" w:cs="Verdana"/>
                <w:lang w:val="en-US"/>
              </w:rPr>
              <w:t xml:space="preserve"> terminated by the Parties’ mutual written consent or otherwise in accordance with this Agreement.</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lang w:val="en-US"/>
              </w:rPr>
            </w:pPr>
          </w:p>
          <w:p w:rsidRPr="00A506D0" w:rsidR="00A977BC" w:rsidRDefault="00A977BC">
            <w:pPr>
              <w:jc w:val="center"/>
              <w:rPr>
                <w:rFonts w:ascii="Verdana" w:hAnsi="Verdana" w:eastAsia="Verdana" w:cs="Verdana"/>
                <w:b/>
                <w:lang w:val="en-US"/>
              </w:rPr>
            </w:pPr>
          </w:p>
          <w:p w:rsidRPr="00A506D0" w:rsidR="00A977BC" w:rsidRDefault="00A977BC">
            <w:pPr>
              <w:jc w:val="center"/>
              <w:rPr>
                <w:rFonts w:ascii="Verdana" w:hAnsi="Verdana" w:eastAsia="Verdana" w:cs="Verdana"/>
                <w:b/>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THE SELLER</w:t>
            </w:r>
          </w:p>
          <w:p w:rsidRPr="00A506D0" w:rsidR="00A977BC" w:rsidRDefault="00A977BC">
            <w:pPr>
              <w:jc w:val="both"/>
              <w:rPr>
                <w:rFonts w:ascii="Verdana" w:hAnsi="Verdana" w:eastAsia="Verdana" w:cs="Verdana"/>
                <w:lang w:val="en-US"/>
              </w:rPr>
            </w:pPr>
          </w:p>
          <w:p w:rsidRPr="00A506D0" w:rsidR="00A977BC" w:rsidRDefault="00D754E9">
            <w:pPr>
              <w:rPr>
                <w:rFonts w:ascii="Verdana" w:hAnsi="Verdana" w:eastAsia="Verdana" w:cs="Verdana"/>
                <w:b/>
                <w:lang w:val="en-US"/>
              </w:rPr>
            </w:pPr>
            <w:r>
              <w:rPr>
                <w:rFonts w:ascii="Verdana" w:hAnsi="Verdana" w:eastAsia="Verdana" w:cs="Verdana"/>
                <w:color w:val="000000"/>
                <w:lang w:val="en-US"/>
              </w:rPr>
              <w:t>tedst</w:t>
            </w:r>
          </w:p>
          <w:p w:rsidRPr="00751DA4" w:rsidR="00751DA4" w:rsidP="00751DA4" w:rsidRDefault="00751DA4">
            <w:pPr>
              <w:rPr>
                <w:rFonts w:ascii="Verdana" w:hAnsi="Verdana" w:eastAsia="Verdana" w:cs="Verdana"/>
                <w:highlight w:val="cyan"/>
                <w:lang w:val="en-US"/>
              </w:rPr>
            </w:pPr>
            <w:r>
              <w:rPr>
                <w:rFonts w:ascii="Verdana" w:hAnsi="Verdana" w:eastAsia="Verdana" w:cs="Verdana"/>
                <w:highlight w:val="cyan"/>
                <w:lang w:val="en-US"/>
              </w:rPr>
              <w:t>2021-11-22 02:05:29.834595 +00:00</w:t>
            </w:r>
          </w:p>
          <w:p w:rsidRPr="00A506D0" w:rsidR="00A977BC" w:rsidRDefault="00F741FE">
            <w:pPr>
              <w:rPr>
                <w:rFonts w:ascii="Verdana" w:hAnsi="Verdana" w:eastAsia="Verdana" w:cs="Verdana"/>
                <w:lang w:val="en-US"/>
              </w:rPr>
            </w:pPr>
            <w:r w:rsidRPr="00A506D0">
              <w:rPr>
                <w:rFonts w:ascii="Verdana" w:hAnsi="Verdana" w:eastAsia="Verdana" w:cs="Verdana"/>
                <w:lang w:val="en-US"/>
              </w:rPr>
              <w:t xml:space="preserve">Beneficiary bank: </w:t>
            </w:r>
            <w:r w:rsidR="00E003C6">
              <w:rPr>
                <w:rFonts w:ascii="Verdana" w:hAnsi="Verdana" w:eastAsia="Verdana" w:cs="Verdana"/>
                <w:lang w:val="en-US"/>
              </w:rPr>
              <w:t>tedst</w:t>
            </w:r>
          </w:p>
          <w:p w:rsidR="00FB73C5" w:rsidRDefault="00FB73C5">
            <w:pPr>
              <w:rPr>
                <w:rFonts w:ascii="Verdana" w:hAnsi="Verdana" w:eastAsia="Verdana" w:cs="Verdana"/>
                <w:lang w:val="en-US"/>
              </w:rPr>
            </w:pPr>
            <w:r>
              <w:rPr>
                <w:rFonts w:ascii="Verdana" w:hAnsi="Verdana" w:eastAsia="Verdana" w:cs="Verdana"/>
                <w:lang w:val="en-US"/>
              </w:rPr>
              <w:t>CUSTOM_BENEFICIARY_BANK_ADDRESS</w:t>
            </w:r>
            <w:r w:rsidRPr="00A506D0">
              <w:rPr>
                <w:rFonts w:ascii="Verdana" w:hAnsi="Verdana" w:eastAsia="Verdana" w:cs="Verdana"/>
                <w:lang w:val="en-US"/>
              </w:rPr>
              <w:t xml:space="preserve"> </w:t>
            </w:r>
          </w:p>
          <w:p w:rsidRPr="00A506D0" w:rsidR="00A977BC" w:rsidRDefault="00F741FE">
            <w:pPr>
              <w:rPr>
                <w:rFonts w:ascii="Verdana" w:hAnsi="Verdana" w:eastAsia="Verdana" w:cs="Verdana"/>
                <w:lang w:val="en-US"/>
              </w:rPr>
            </w:pPr>
            <w:r w:rsidRPr="00A506D0">
              <w:rPr>
                <w:rFonts w:ascii="Verdana" w:hAnsi="Verdana" w:eastAsia="Verdana" w:cs="Verdana"/>
                <w:lang w:val="en-US"/>
              </w:rPr>
              <w:t xml:space="preserve">SWIFT code: </w:t>
            </w:r>
            <w:r w:rsidR="003E708E">
              <w:rPr>
                <w:rFonts w:ascii="Verdana" w:hAnsi="Verdana" w:eastAsia="Verdana" w:cs="Verdana"/>
                <w:highlight w:val="yellow"/>
                <w:lang w:val="en-US"/>
              </w:rPr>
              <w:t/>
            </w:r>
          </w:p>
          <w:p w:rsidRPr="00A506D0" w:rsidR="00A977BC" w:rsidRDefault="00F741FE">
            <w:pPr>
              <w:pBdr>
                <w:top w:val="nil"/>
                <w:left w:val="nil"/>
                <w:bottom w:val="nil"/>
                <w:right w:val="nil"/>
                <w:between w:val="nil"/>
              </w:pBdr>
              <w:tabs>
                <w:tab w:val="center" w:pos="4677"/>
                <w:tab w:val="right" w:pos="9355"/>
              </w:tabs>
              <w:jc w:val="both"/>
              <w:rPr>
                <w:rFonts w:ascii="Verdana" w:hAnsi="Verdana" w:eastAsia="Verdana" w:cs="Verdana"/>
                <w:color w:val="000000"/>
                <w:lang w:val="en-US"/>
              </w:rPr>
            </w:pPr>
            <w:r w:rsidRPr="00A506D0">
              <w:rPr>
                <w:rFonts w:ascii="Verdana" w:hAnsi="Verdana" w:eastAsia="Verdana" w:cs="Verdana"/>
                <w:color w:val="000000"/>
                <w:lang w:val="en-US"/>
              </w:rPr>
              <w:t xml:space="preserve">Account: </w:t>
            </w:r>
            <w:r w:rsidR="00A56A72">
              <w:rPr>
                <w:rFonts w:ascii="Verdana" w:hAnsi="Verdana" w:eastAsia="Verdana" w:cs="Verdana"/>
                <w:color w:val="000000"/>
                <w:highlight w:val="yellow"/>
                <w:lang w:val="en-US"/>
              </w:rPr>
              <w:t>tesdt</w:t>
            </w:r>
          </w:p>
          <w:p w:rsidRPr="00A506D0" w:rsidR="00A977BC" w:rsidRDefault="00A977BC">
            <w:pPr>
              <w:rPr>
                <w:rFonts w:ascii="Verdana" w:hAnsi="Verdana" w:eastAsia="Verdana" w:cs="Verdana"/>
                <w:lang w:val="en-US"/>
              </w:rPr>
            </w:pPr>
          </w:p>
          <w:p w:rsidRPr="00A506D0" w:rsidR="00A977BC" w:rsidRDefault="00A977BC">
            <w:pPr>
              <w:rPr>
                <w:rFonts w:ascii="Verdana" w:hAnsi="Verdana" w:eastAsia="Verdana" w:cs="Verdana"/>
                <w:lang w:val="en-US"/>
              </w:rPr>
            </w:pPr>
          </w:p>
          <w:p w:rsidRPr="00A506D0" w:rsidR="00A977BC" w:rsidRDefault="00A977BC">
            <w:pPr>
              <w:rPr>
                <w:rFonts w:ascii="Verdana" w:hAnsi="Verdana" w:eastAsia="Verdana" w:cs="Verdana"/>
                <w:lang w:val="en-US"/>
              </w:rPr>
            </w:pPr>
          </w:p>
          <w:p w:rsidRPr="00A506D0" w:rsidR="00A977BC" w:rsidRDefault="00F741FE">
            <w:pPr>
              <w:rPr>
                <w:rFonts w:ascii="Verdana" w:hAnsi="Verdana" w:eastAsia="Verdana" w:cs="Verdana"/>
                <w:lang w:val="en-US"/>
              </w:rPr>
            </w:pPr>
            <w:r w:rsidRPr="00A506D0">
              <w:rPr>
                <w:rFonts w:ascii="Verdana" w:hAnsi="Verdana" w:eastAsia="Verdana" w:cs="Verdana"/>
                <w:lang w:val="en-US"/>
              </w:rPr>
              <w:t>________________________________</w:t>
            </w:r>
          </w:p>
          <w:p w:rsidRPr="00A506D0" w:rsidR="00A977BC" w:rsidRDefault="00F741FE">
            <w:pPr>
              <w:rPr>
                <w:rFonts w:ascii="Verdana" w:hAnsi="Verdana" w:eastAsia="Verdana" w:cs="Verdana"/>
                <w:lang w:val="en-US"/>
              </w:rPr>
            </w:pPr>
            <w:proofErr w:type="spellStart"/>
            <w:r w:rsidRPr="00A506D0">
              <w:rPr>
                <w:rFonts w:ascii="Verdana" w:hAnsi="Verdana" w:eastAsia="Verdana" w:cs="Verdana"/>
                <w:lang w:val="en-US"/>
              </w:rPr>
              <w:lastRenderedPageBreak/>
              <w:t>Kakhaber</w:t>
            </w:r>
            <w:proofErr w:type="spellEnd"/>
            <w:r w:rsidRPr="00A506D0">
              <w:rPr>
                <w:rFonts w:ascii="Verdana" w:hAnsi="Verdana" w:eastAsia="Verdana" w:cs="Verdana"/>
                <w:lang w:val="en-US"/>
              </w:rPr>
              <w:t xml:space="preserve"> </w:t>
            </w:r>
            <w:proofErr w:type="spellStart"/>
            <w:r w:rsidRPr="00A506D0">
              <w:rPr>
                <w:rFonts w:ascii="Verdana" w:hAnsi="Verdana" w:eastAsia="Verdana" w:cs="Verdana"/>
                <w:lang w:val="en-US"/>
              </w:rPr>
              <w:t>Darjania</w:t>
            </w:r>
            <w:proofErr w:type="spellEnd"/>
          </w:p>
          <w:p w:rsidRPr="00A506D0" w:rsidR="00A977BC" w:rsidRDefault="00F741FE">
            <w:pPr>
              <w:rPr>
                <w:rFonts w:ascii="Verdana" w:hAnsi="Verdana" w:eastAsia="Verdana" w:cs="Verdana"/>
                <w:lang w:val="en-US"/>
              </w:rPr>
            </w:pPr>
            <w:r w:rsidRPr="00A506D0">
              <w:rPr>
                <w:rFonts w:ascii="Verdana" w:hAnsi="Verdana" w:eastAsia="Verdana" w:cs="Verdana"/>
                <w:lang w:val="en-US"/>
              </w:rPr>
              <w:t>Director</w:t>
            </w:r>
          </w:p>
          <w:p w:rsidRPr="00A506D0" w:rsidR="00A977BC" w:rsidRDefault="00A977BC">
            <w:pPr>
              <w:jc w:val="both"/>
              <w:rPr>
                <w:rFonts w:ascii="Verdana" w:hAnsi="Verdana" w:eastAsia="Verdana" w:cs="Verdana"/>
                <w:lang w:val="en-US"/>
              </w:rPr>
            </w:pPr>
          </w:p>
          <w:p w:rsidRPr="00A506D0" w:rsidR="00A977BC" w:rsidRDefault="00A977BC">
            <w:pPr>
              <w:jc w:val="both"/>
              <w:rPr>
                <w:rFonts w:ascii="Verdana" w:hAnsi="Verdana" w:eastAsia="Verdana" w:cs="Verdana"/>
                <w:b/>
                <w:lang w:val="en-US"/>
              </w:rPr>
            </w:pPr>
          </w:p>
          <w:p w:rsidRPr="00A506D0" w:rsidR="00A977BC" w:rsidRDefault="00F741FE">
            <w:pPr>
              <w:jc w:val="both"/>
              <w:rPr>
                <w:rFonts w:ascii="Verdana" w:hAnsi="Verdana" w:eastAsia="Verdana" w:cs="Verdana"/>
                <w:b/>
                <w:lang w:val="en-US"/>
              </w:rPr>
            </w:pPr>
            <w:r w:rsidRPr="00A506D0">
              <w:rPr>
                <w:rFonts w:ascii="Verdana" w:hAnsi="Verdana" w:eastAsia="Verdana" w:cs="Verdana"/>
                <w:b/>
                <w:lang w:val="en-US"/>
              </w:rPr>
              <w:t>THE BUYER:</w:t>
            </w:r>
          </w:p>
          <w:p w:rsidRPr="00A506D0" w:rsidR="00A977BC" w:rsidRDefault="00A977BC">
            <w:pPr>
              <w:rPr>
                <w:rFonts w:ascii="Verdana" w:hAnsi="Verdana" w:eastAsia="Verdana" w:cs="Verdana"/>
                <w:sz w:val="20"/>
                <w:szCs w:val="20"/>
                <w:lang w:val="en-US"/>
              </w:rPr>
            </w:pPr>
          </w:p>
          <w:p w:rsidRPr="00A506D0" w:rsidR="00A977BC" w:rsidRDefault="00A977BC">
            <w:pPr>
              <w:pBdr>
                <w:bottom w:val="single" w:color="000000" w:sz="12" w:space="1"/>
              </w:pBdr>
              <w:rPr>
                <w:rFonts w:ascii="Verdana" w:hAnsi="Verdana" w:eastAsia="Verdana" w:cs="Verdana"/>
                <w:sz w:val="20"/>
                <w:szCs w:val="20"/>
                <w:lang w:val="en-US"/>
              </w:rPr>
            </w:pPr>
          </w:p>
          <w:p w:rsidRPr="00A506D0" w:rsidR="00A977BC" w:rsidRDefault="00F741FE">
            <w:pPr>
              <w:rPr>
                <w:rFonts w:ascii="Verdana" w:hAnsi="Verdana" w:eastAsia="Verdana" w:cs="Verdana"/>
                <w:sz w:val="20"/>
                <w:szCs w:val="20"/>
                <w:lang w:val="en-US"/>
              </w:rPr>
            </w:pPr>
            <w:r w:rsidRPr="00A506D0">
              <w:rPr>
                <w:rFonts w:ascii="Verdana" w:hAnsi="Verdana" w:eastAsia="Verdana" w:cs="Verdana"/>
                <w:sz w:val="20"/>
                <w:szCs w:val="20"/>
                <w:lang w:val="en-US"/>
              </w:rPr>
              <w:t xml:space="preserve">      </w:t>
            </w:r>
          </w:p>
          <w:p w:rsidR="00A977BC" w:rsidRDefault="00F741FE">
            <w:pPr>
              <w:rPr>
                <w:rFonts w:ascii="Verdana" w:hAnsi="Verdana" w:eastAsia="Verdana" w:cs="Verdana"/>
              </w:rPr>
            </w:pPr>
            <w:proofErr w:type="spellStart"/>
            <w:r>
              <w:rPr>
                <w:rFonts w:ascii="Verdana" w:hAnsi="Verdana" w:eastAsia="Verdana" w:cs="Verdana"/>
              </w:rPr>
              <w:t>Director</w:t>
            </w:r>
            <w:proofErr w:type="spellEnd"/>
          </w:p>
          <w:p w:rsidR="00A977BC" w:rsidRDefault="00F741FE">
            <w:pPr>
              <w:rPr>
                <w:rFonts w:ascii="Verdana" w:hAnsi="Verdana" w:eastAsia="Verdana" w:cs="Verdana"/>
                <w:sz w:val="20"/>
                <w:szCs w:val="20"/>
              </w:rPr>
            </w:pPr>
            <w:r>
              <w:rPr>
                <w:rFonts w:ascii="Verdana" w:hAnsi="Verdana" w:eastAsia="Verdana" w:cs="Verdana"/>
                <w:sz w:val="20"/>
                <w:szCs w:val="20"/>
              </w:rPr>
              <w:t xml:space="preserve">                                      </w:t>
            </w:r>
          </w:p>
        </w:tc>
        <w:tc>
          <w:tcPr>
            <w:tcW w:w="4814" w:type="dxa"/>
          </w:tcPr>
          <w:p w:rsidR="00A977BC" w:rsidRDefault="00F741FE">
            <w:pPr>
              <w:jc w:val="center"/>
              <w:rPr>
                <w:rFonts w:ascii="Verdana" w:hAnsi="Verdana" w:eastAsia="Verdana" w:cs="Verdana"/>
                <w:b/>
                <w:highlight w:val="yellow"/>
              </w:rPr>
            </w:pPr>
            <w:r>
              <w:rPr>
                <w:rFonts w:ascii="Verdana" w:hAnsi="Verdana" w:eastAsia="Verdana" w:cs="Verdana"/>
                <w:b/>
              </w:rPr>
              <w:lastRenderedPageBreak/>
              <w:t xml:space="preserve">ДОГОВОР ПОСТАВКИ </w:t>
            </w:r>
            <w:r>
              <w:rPr>
                <w:rFonts w:ascii="Verdana" w:hAnsi="Verdana" w:eastAsia="Verdana" w:cs="Verdana"/>
                <w:b/>
              </w:rPr>
              <w:br/>
            </w:r>
            <w:sdt>
              <w:sdtPr>
                <w:tag w:val="goog_rdk_1"/>
                <w:id w:val="701446498"/>
              </w:sdtPr>
              <w:sdtEndPr/>
              <w:sdtContent>
                <w:r>
                  <w:rPr>
                    <w:rFonts w:ascii="Arial Unicode MS" w:hAnsi="Arial Unicode MS" w:eastAsia="Arial Unicode MS" w:cs="Arial Unicode MS"/>
                    <w:b/>
                    <w:highlight w:val="yellow"/>
                  </w:rPr>
                  <w:t>№</w:t>
                </w:r>
                <w:r w:rsidRPr="000459CB" w:rsidR="000B743A">
                  <w:rPr>
                    <w:rFonts w:ascii="Arial Unicode MS" w:hAnsi="Arial Unicode MS" w:eastAsia="Arial Unicode MS" w:cs="Arial Unicode MS"/>
                    <w:b/>
                  </w:rPr>
                  <w:t xml:space="preserve"> </w:t>
                </w:r>
                <w:r w:rsidR="006B13BF">
                  <w:rPr>
                    <w:rFonts w:ascii="Arial Unicode MS" w:hAnsi="Arial Unicode MS" w:eastAsia="Arial Unicode MS" w:cs="Arial Unicode MS"/>
                    <w:b/>
                    <w:lang w:val="en-US"/>
                  </w:rPr>
                  <w:t>11d122</w:t>
                </w:r>
              </w:sdtContent>
            </w:sdt>
          </w:p>
          <w:p w:rsidR="00A977BC" w:rsidRDefault="00A977BC">
            <w:pPr>
              <w:jc w:val="center"/>
              <w:rPr>
                <w:rFonts w:ascii="Verdana" w:hAnsi="Verdana" w:eastAsia="Verdana" w:cs="Verdana"/>
              </w:rPr>
            </w:pPr>
          </w:p>
          <w:p w:rsidR="00A977BC" w:rsidRDefault="00A977BC">
            <w:pPr>
              <w:jc w:val="center"/>
              <w:rPr>
                <w:rFonts w:ascii="Verdana" w:hAnsi="Verdana" w:eastAsia="Verdana" w:cs="Verdana"/>
              </w:rPr>
            </w:pPr>
          </w:p>
          <w:p w:rsidR="00A977BC" w:rsidRDefault="00A977BC">
            <w:pPr>
              <w:jc w:val="both"/>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Алматы, Казахстан</w:t>
            </w:r>
          </w:p>
          <w:p w:rsidR="00A977BC" w:rsidRDefault="00A977BC">
            <w:pPr>
              <w:jc w:val="both"/>
              <w:rPr>
                <w:rFonts w:ascii="Verdana" w:hAnsi="Verdana" w:eastAsia="Verdana" w:cs="Verdana"/>
              </w:rPr>
            </w:pPr>
          </w:p>
          <w:p w:rsidR="00A977BC" w:rsidRDefault="00F741FE">
            <w:pPr>
              <w:pStyle w:val="2"/>
              <w:jc w:val="both"/>
              <w:outlineLvl w:val="1"/>
              <w:rPr>
                <w:rFonts w:ascii="Verdana" w:hAnsi="Verdana" w:eastAsia="Verdana" w:cs="Verdana"/>
                <w:b w:val="false"/>
                <w:sz w:val="22"/>
                <w:szCs w:val="22"/>
              </w:rPr>
            </w:pPr>
            <w:r>
              <w:rPr>
                <w:rFonts w:ascii="Verdana" w:hAnsi="Verdana" w:eastAsia="Verdana" w:cs="Verdana"/>
                <w:b w:val="false"/>
                <w:sz w:val="22"/>
                <w:szCs w:val="22"/>
              </w:rPr>
              <w:t>Настоящий договор (далее именуется «Договор») заключен между:</w:t>
            </w:r>
          </w:p>
          <w:p w:rsidR="00A977BC" w:rsidRDefault="00A977BC">
            <w:pPr>
              <w:jc w:val="both"/>
              <w:rPr>
                <w:rFonts w:ascii="Verdana" w:hAnsi="Verdana" w:eastAsia="Verdana" w:cs="Verdana"/>
              </w:rPr>
            </w:pPr>
          </w:p>
          <w:p w:rsidR="00A977BC" w:rsidRDefault="00D754E9">
            <w:pPr>
              <w:jc w:val="both"/>
              <w:rPr>
                <w:rFonts w:ascii="Verdana" w:hAnsi="Verdana" w:eastAsia="Verdana" w:cs="Verdana"/>
              </w:rPr>
            </w:pPr>
            <w:r>
              <w:rPr>
                <w:rFonts w:ascii="Verdana" w:hAnsi="Verdana" w:eastAsia="Verdana" w:cs="Verdana"/>
                <w:color w:val="000000"/>
                <w:lang w:val="en-US"/>
              </w:rPr>
              <w:t>tedst</w:t>
            </w:r>
            <w:r w:rsidRPr="00D754E9">
              <w:rPr>
                <w:rFonts w:ascii="Verdana" w:hAnsi="Verdana" w:eastAsia="Verdana" w:cs="Verdana"/>
              </w:rPr>
              <w:t xml:space="preserve">, </w:t>
            </w:r>
            <w:r w:rsidR="00F741FE">
              <w:rPr>
                <w:rFonts w:ascii="Verdana" w:hAnsi="Verdana" w:eastAsia="Verdana" w:cs="Verdana"/>
              </w:rPr>
              <w:t xml:space="preserve">действующим в соответствии с законодательством </w:t>
            </w:r>
            <w:r w:rsidR="00F741FE">
              <w:rPr>
                <w:rFonts w:ascii="Verdana" w:hAnsi="Verdana" w:eastAsia="Verdana" w:cs="Verdana"/>
                <w:highlight w:val="yellow"/>
              </w:rPr>
              <w:t>Грузии</w:t>
            </w:r>
            <w:r w:rsidR="00F741FE">
              <w:rPr>
                <w:rFonts w:ascii="Verdana" w:hAnsi="Verdana" w:eastAsia="Verdana" w:cs="Verdana"/>
              </w:rPr>
              <w:t xml:space="preserve"> (далее именуется «Продавец»), в лице </w:t>
            </w:r>
            <w:r w:rsidR="00F741FE">
              <w:rPr>
                <w:rFonts w:ascii="Verdana" w:hAnsi="Verdana" w:eastAsia="Verdana" w:cs="Verdana"/>
                <w:highlight w:val="yellow"/>
              </w:rPr>
              <w:t xml:space="preserve">директора </w:t>
            </w:r>
            <w:proofErr w:type="spellStart"/>
            <w:r w:rsidR="00F741FE">
              <w:rPr>
                <w:rFonts w:ascii="Verdana" w:hAnsi="Verdana" w:eastAsia="Verdana" w:cs="Verdana"/>
                <w:highlight w:val="yellow"/>
              </w:rPr>
              <w:t>Кахабера</w:t>
            </w:r>
            <w:proofErr w:type="spellEnd"/>
            <w:r w:rsidR="00F741FE">
              <w:rPr>
                <w:rFonts w:ascii="Verdana" w:hAnsi="Verdana" w:eastAsia="Verdana" w:cs="Verdana"/>
                <w:highlight w:val="yellow"/>
              </w:rPr>
              <w:t xml:space="preserve"> </w:t>
            </w:r>
            <w:proofErr w:type="spellStart"/>
            <w:r w:rsidR="00F741FE">
              <w:rPr>
                <w:rFonts w:ascii="Verdana" w:hAnsi="Verdana" w:eastAsia="Verdana" w:cs="Verdana"/>
                <w:highlight w:val="yellow"/>
              </w:rPr>
              <w:t>Даржания</w:t>
            </w:r>
            <w:proofErr w:type="spellEnd"/>
            <w:r w:rsidR="00F741FE">
              <w:rPr>
                <w:rFonts w:ascii="Verdana" w:hAnsi="Verdana" w:eastAsia="Verdana" w:cs="Verdana"/>
              </w:rPr>
              <w:t xml:space="preserve"> </w:t>
            </w:r>
          </w:p>
          <w:p w:rsidR="00A977BC" w:rsidRDefault="00F741FE">
            <w:pPr>
              <w:rPr>
                <w:rFonts w:ascii="Verdana" w:hAnsi="Verdana" w:eastAsia="Verdana" w:cs="Verdana"/>
              </w:rPr>
            </w:pPr>
            <w:r>
              <w:rPr>
                <w:rFonts w:ascii="Verdana" w:hAnsi="Verdana" w:eastAsia="Verdana" w:cs="Verdana"/>
              </w:rPr>
              <w:t>И</w:t>
            </w:r>
            <w:r>
              <w:rPr>
                <w:rFonts w:ascii="Verdana" w:hAnsi="Verdana" w:eastAsia="Verdana" w:cs="Verdana"/>
                <w:b/>
                <w:color w:val="000000"/>
              </w:rPr>
              <w:t xml:space="preserve"> </w:t>
            </w:r>
            <w:r w:rsidR="00D754E9">
              <w:rPr>
                <w:rFonts w:ascii="Verdana" w:hAnsi="Verdana" w:eastAsia="Verdana" w:cs="Verdana"/>
                <w:b/>
                <w:color w:val="000000"/>
                <w:highlight w:val="yellow"/>
              </w:rPr>
              <w:t>__________</w:t>
            </w:r>
            <w:r w:rsidR="00AB1963">
              <w:rPr>
                <w:rFonts w:ascii="Verdana" w:hAnsi="Verdana" w:eastAsia="Verdana" w:cs="Verdana"/>
                <w:color w:val="000000"/>
              </w:rPr>
              <w:t>,</w:t>
            </w:r>
            <w:r w:rsidR="00AB1963">
              <w:rPr>
                <w:rFonts w:ascii="Verdana" w:hAnsi="Verdana" w:eastAsia="Verdana" w:cs="Verdana"/>
              </w:rPr>
              <w:t xml:space="preserve"> </w:t>
            </w:r>
            <w:r>
              <w:rPr>
                <w:rFonts w:ascii="Verdana" w:hAnsi="Verdana" w:eastAsia="Verdana" w:cs="Verdana"/>
              </w:rPr>
              <w:t>созданным и действующим по законодательству Республики Казахстан (далее именуется «</w:t>
            </w:r>
            <w:proofErr w:type="gramStart"/>
            <w:r>
              <w:rPr>
                <w:rFonts w:ascii="Verdana" w:hAnsi="Verdana" w:eastAsia="Verdana" w:cs="Verdana"/>
              </w:rPr>
              <w:t>Покупатель »</w:t>
            </w:r>
            <w:proofErr w:type="gramEnd"/>
            <w:r>
              <w:rPr>
                <w:rFonts w:ascii="Verdana" w:hAnsi="Verdana" w:eastAsia="Verdana" w:cs="Verdana"/>
              </w:rPr>
              <w:t>), в лице директора</w:t>
            </w:r>
          </w:p>
          <w:p w:rsidR="00A977BC" w:rsidRDefault="00A977BC">
            <w:pPr>
              <w:jc w:val="both"/>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 xml:space="preserve">(далее совместно именуются «Стороны»). </w:t>
            </w:r>
          </w:p>
          <w:p w:rsidR="00A977BC" w:rsidRDefault="00A977BC">
            <w:pPr>
              <w:jc w:val="both"/>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Стороны настоящим договариваются о следующем:</w:t>
            </w:r>
          </w:p>
          <w:p w:rsidR="00A977BC" w:rsidRDefault="00A977BC">
            <w:pPr>
              <w:jc w:val="both"/>
              <w:rPr>
                <w:rFonts w:ascii="Verdana" w:hAnsi="Verdana" w:eastAsia="Verdana" w:cs="Verdana"/>
              </w:rPr>
            </w:pPr>
          </w:p>
          <w:p w:rsidR="00A977BC" w:rsidRDefault="00A977BC">
            <w:pPr>
              <w:jc w:val="both"/>
              <w:rPr>
                <w:rFonts w:ascii="Verdana" w:hAnsi="Verdana" w:eastAsia="Verdana" w:cs="Verdana"/>
              </w:rPr>
            </w:pPr>
          </w:p>
          <w:p w:rsidR="00A977BC" w:rsidRDefault="00F741FE">
            <w:pPr>
              <w:jc w:val="center"/>
              <w:rPr>
                <w:rFonts w:ascii="Verdana" w:hAnsi="Verdana" w:eastAsia="Verdana" w:cs="Verdana"/>
                <w:b/>
              </w:rPr>
            </w:pPr>
            <w:r>
              <w:rPr>
                <w:rFonts w:ascii="Verdana" w:hAnsi="Verdana" w:eastAsia="Verdana" w:cs="Verdana"/>
                <w:b/>
              </w:rPr>
              <w:t>1.</w:t>
            </w:r>
            <w:r>
              <w:rPr>
                <w:rFonts w:ascii="Verdana" w:hAnsi="Verdana" w:eastAsia="Verdana" w:cs="Verdana"/>
                <w:b/>
              </w:rPr>
              <w:tab/>
              <w:t>ОПРЕДЕЛЕНИЯ</w:t>
            </w:r>
          </w:p>
          <w:p w:rsidR="00A977BC" w:rsidRDefault="00A977BC">
            <w:pPr>
              <w:jc w:val="center"/>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В настоящем Договоре приводимые ниже термины имеют следующие значения:</w:t>
            </w:r>
          </w:p>
          <w:p w:rsidR="00A977BC" w:rsidRDefault="00723D2C">
            <w:pPr>
              <w:jc w:val="both"/>
              <w:rPr>
                <w:rFonts w:ascii="Verdana" w:hAnsi="Verdana" w:eastAsia="Verdana" w:cs="Verdana"/>
              </w:rPr>
            </w:pPr>
            <w:sdt>
              <w:sdtPr>
                <w:tag w:val="goog_rdk_2"/>
                <w:id w:val="-1115442608"/>
              </w:sdtPr>
              <w:sdtEndPr/>
              <w:sdtContent>
                <w:r w:rsidR="00F741FE">
                  <w:rPr>
                    <w:rFonts w:ascii="Arial" w:hAnsi="Arial" w:eastAsia="Arial" w:cs="Arial"/>
                  </w:rPr>
                  <w:t>1.1</w:t>
                </w:r>
                <w:proofErr w:type="gramStart"/>
                <w:r w:rsidR="00F741FE">
                  <w:rPr>
                    <w:rFonts w:ascii="Arial" w:hAnsi="Arial" w:eastAsia="Arial" w:cs="Arial"/>
                  </w:rPr>
                  <w:tab/>
                  <w:t>«</w:t>
                </w:r>
                <w:proofErr w:type="gramEnd"/>
                <w:r w:rsidR="00F741FE">
                  <w:rPr>
                    <w:rFonts w:ascii="Arial" w:hAnsi="Arial" w:eastAsia="Arial" w:cs="Arial"/>
                  </w:rPr>
                  <w:t>Товар» означает все или любую часть наименований препаратов в ассортименте, указанном в Приложении № 1 к настоящему Договору.</w:t>
                </w:r>
              </w:sdtContent>
            </w:sdt>
          </w:p>
          <w:p w:rsidRPr="00A24F96" w:rsidR="00A977BC" w:rsidRDefault="00F741FE">
            <w:pPr>
              <w:jc w:val="both"/>
              <w:rPr>
                <w:rFonts w:ascii="Verdana" w:hAnsi="Verdana" w:eastAsia="Verdana" w:cs="Verdana"/>
                <w:highlight w:val="yellow"/>
              </w:rPr>
            </w:pPr>
            <w:r>
              <w:rPr>
                <w:rFonts w:ascii="Verdana" w:hAnsi="Verdana" w:eastAsia="Verdana" w:cs="Verdana"/>
              </w:rPr>
              <w:t>1.2</w:t>
            </w:r>
            <w:r>
              <w:rPr>
                <w:rFonts w:ascii="Verdana" w:hAnsi="Verdana" w:eastAsia="Verdana" w:cs="Verdana"/>
              </w:rPr>
              <w:tab/>
              <w:t xml:space="preserve">"Место отгрузки" означает таможенный склад, арендованный у </w:t>
            </w:r>
            <w:r>
              <w:rPr>
                <w:rFonts w:ascii="Verdana" w:hAnsi="Verdana" w:eastAsia="Verdana" w:cs="Verdana"/>
                <w:highlight w:val="yellow"/>
              </w:rPr>
              <w:t xml:space="preserve">ТОО «ALG </w:t>
            </w:r>
            <w:proofErr w:type="spellStart"/>
            <w:r>
              <w:rPr>
                <w:rFonts w:ascii="Verdana" w:hAnsi="Verdana" w:eastAsia="Verdana" w:cs="Verdana"/>
                <w:highlight w:val="yellow"/>
              </w:rPr>
              <w:t>Company</w:t>
            </w:r>
            <w:proofErr w:type="spellEnd"/>
            <w:r>
              <w:rPr>
                <w:rFonts w:ascii="Verdana" w:hAnsi="Verdana" w:eastAsia="Verdana" w:cs="Verdana"/>
                <w:highlight w:val="yellow"/>
              </w:rPr>
              <w:t xml:space="preserve">» и расположенный по адресу </w:t>
            </w:r>
            <w:r w:rsidR="00A24F96">
              <w:rPr>
                <w:rFonts w:ascii="Verdana" w:hAnsi="Verdana" w:eastAsia="Verdana" w:cs="Verdana"/>
                <w:highlight w:val="yellow"/>
                <w:lang w:val="en-US"/>
              </w:rPr>
              <w:t>2021-11-22 02:05:29.834595 +00:00</w:t>
            </w:r>
          </w:p>
          <w:p w:rsidR="00A977BC" w:rsidRDefault="00F741FE">
            <w:pPr>
              <w:jc w:val="both"/>
              <w:rPr>
                <w:rFonts w:ascii="Verdana" w:hAnsi="Verdana" w:eastAsia="Verdana" w:cs="Verdana"/>
                <w:highlight w:val="yellow"/>
              </w:rPr>
            </w:pPr>
            <w:r>
              <w:rPr>
                <w:rFonts w:ascii="Verdana" w:hAnsi="Verdana" w:eastAsia="Verdana" w:cs="Verdana"/>
              </w:rPr>
              <w:t>1.3</w:t>
            </w:r>
            <w:r>
              <w:rPr>
                <w:rFonts w:ascii="Verdana" w:hAnsi="Verdana" w:eastAsia="Verdana" w:cs="Verdana"/>
              </w:rPr>
              <w:tab/>
            </w:r>
            <w:r>
              <w:rPr>
                <w:rFonts w:ascii="Verdana" w:hAnsi="Verdana" w:eastAsia="Verdana" w:cs="Verdana"/>
                <w:highlight w:val="yellow"/>
              </w:rPr>
              <w:t>"</w:t>
            </w:r>
            <w:proofErr w:type="spellStart"/>
            <w:r>
              <w:rPr>
                <w:rFonts w:ascii="Verdana" w:hAnsi="Verdana" w:eastAsia="Verdana" w:cs="Verdana"/>
                <w:highlight w:val="yellow"/>
              </w:rPr>
              <w:t>Cтрана</w:t>
            </w:r>
            <w:proofErr w:type="spellEnd"/>
            <w:r>
              <w:rPr>
                <w:rFonts w:ascii="Verdana" w:hAnsi="Verdana" w:eastAsia="Verdana" w:cs="Verdana"/>
                <w:highlight w:val="yellow"/>
              </w:rPr>
              <w:t xml:space="preserve"> Продавца" означает территорию Грузии.</w:t>
            </w:r>
          </w:p>
          <w:p w:rsidR="00A977BC" w:rsidRDefault="00F741FE">
            <w:pPr>
              <w:jc w:val="both"/>
              <w:rPr>
                <w:rFonts w:ascii="Verdana" w:hAnsi="Verdana" w:eastAsia="Verdana" w:cs="Verdana"/>
                <w:highlight w:val="yellow"/>
              </w:rPr>
            </w:pPr>
            <w:r>
              <w:rPr>
                <w:rFonts w:ascii="Verdana" w:hAnsi="Verdana" w:eastAsia="Verdana" w:cs="Verdana"/>
                <w:highlight w:val="yellow"/>
              </w:rPr>
              <w:t>1.4</w:t>
            </w:r>
            <w:r>
              <w:rPr>
                <w:rFonts w:ascii="Verdana" w:hAnsi="Verdana" w:eastAsia="Verdana" w:cs="Verdana"/>
                <w:highlight w:val="yellow"/>
              </w:rPr>
              <w:tab/>
              <w:t>"Страна Покупателя" означает территорию Казахстана.</w:t>
            </w:r>
          </w:p>
          <w:p w:rsidR="00A977BC" w:rsidRDefault="00F741FE">
            <w:pPr>
              <w:jc w:val="both"/>
              <w:rPr>
                <w:rFonts w:ascii="Verdana" w:hAnsi="Verdana" w:eastAsia="Verdana" w:cs="Verdana"/>
              </w:rPr>
            </w:pPr>
            <w:r>
              <w:rPr>
                <w:rFonts w:ascii="Verdana" w:hAnsi="Verdana" w:eastAsia="Verdana" w:cs="Verdana"/>
              </w:rPr>
              <w:t>1.5</w:t>
            </w:r>
            <w:r>
              <w:rPr>
                <w:rFonts w:ascii="Verdana" w:hAnsi="Verdana" w:eastAsia="Verdana" w:cs="Verdana"/>
              </w:rPr>
              <w:tab/>
              <w:t>"Заказ на поставку" означает спецификацию Покупателя на каждую поставку Товара по настоящему Договору.</w:t>
            </w:r>
          </w:p>
          <w:p w:rsidR="00A977BC" w:rsidRDefault="00A977BC">
            <w:pPr>
              <w:jc w:val="center"/>
              <w:rPr>
                <w:rFonts w:ascii="Verdana" w:hAnsi="Verdana" w:eastAsia="Verdana" w:cs="Verdana"/>
                <w:b/>
              </w:rPr>
            </w:pPr>
          </w:p>
          <w:p w:rsidR="00A977BC" w:rsidRDefault="00F741FE">
            <w:pPr>
              <w:jc w:val="center"/>
              <w:rPr>
                <w:rFonts w:ascii="Verdana" w:hAnsi="Verdana" w:eastAsia="Verdana" w:cs="Verdana"/>
                <w:b/>
              </w:rPr>
            </w:pPr>
            <w:r>
              <w:rPr>
                <w:rFonts w:ascii="Verdana" w:hAnsi="Verdana" w:eastAsia="Verdana" w:cs="Verdana"/>
                <w:b/>
              </w:rPr>
              <w:t>2.</w:t>
            </w:r>
            <w:r>
              <w:rPr>
                <w:rFonts w:ascii="Verdana" w:hAnsi="Verdana" w:eastAsia="Verdana" w:cs="Verdana"/>
                <w:b/>
              </w:rPr>
              <w:tab/>
              <w:t>ПРЕДМЕТ ДОГОВОРА</w:t>
            </w:r>
          </w:p>
          <w:p w:rsidR="00A977BC" w:rsidRDefault="00A977BC">
            <w:pPr>
              <w:jc w:val="center"/>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2.1</w:t>
            </w:r>
            <w:r>
              <w:rPr>
                <w:rFonts w:ascii="Verdana" w:hAnsi="Verdana" w:eastAsia="Verdana" w:cs="Verdana"/>
              </w:rPr>
              <w:tab/>
              <w:t xml:space="preserve">Продавец обязуется передать, а Покупатель обязуется принять и </w:t>
            </w:r>
            <w:r>
              <w:rPr>
                <w:rFonts w:ascii="Verdana" w:hAnsi="Verdana" w:eastAsia="Verdana" w:cs="Verdana"/>
              </w:rPr>
              <w:lastRenderedPageBreak/>
              <w:t>оплатить Товар в соответствии с условиями настоящего Договора.</w:t>
            </w:r>
          </w:p>
          <w:p w:rsidR="00A977BC" w:rsidRDefault="00A977BC">
            <w:pPr>
              <w:jc w:val="both"/>
              <w:rPr>
                <w:rFonts w:ascii="Verdana" w:hAnsi="Verdana" w:eastAsia="Verdana" w:cs="Verdana"/>
              </w:rPr>
            </w:pPr>
          </w:p>
          <w:p w:rsidR="00A977BC" w:rsidRDefault="00A977BC">
            <w:pPr>
              <w:jc w:val="both"/>
              <w:rPr>
                <w:rFonts w:ascii="Verdana" w:hAnsi="Verdana" w:eastAsia="Verdana" w:cs="Verdana"/>
              </w:rPr>
            </w:pPr>
          </w:p>
          <w:p w:rsidR="00A977BC" w:rsidRDefault="00F741FE">
            <w:pPr>
              <w:jc w:val="center"/>
              <w:rPr>
                <w:rFonts w:ascii="Verdana" w:hAnsi="Verdana" w:eastAsia="Verdana" w:cs="Verdana"/>
                <w:b/>
              </w:rPr>
            </w:pPr>
            <w:r>
              <w:rPr>
                <w:rFonts w:ascii="Verdana" w:hAnsi="Verdana" w:eastAsia="Verdana" w:cs="Verdana"/>
                <w:b/>
              </w:rPr>
              <w:t>3.</w:t>
            </w:r>
            <w:r>
              <w:rPr>
                <w:rFonts w:ascii="Verdana" w:hAnsi="Verdana" w:eastAsia="Verdana" w:cs="Verdana"/>
                <w:b/>
              </w:rPr>
              <w:tab/>
              <w:t>ЦЕНЫ И ОБЩАЯ СУММА НАСТОЯЩЕГО ДОГОВОРА</w:t>
            </w:r>
          </w:p>
          <w:p w:rsidR="00A977BC" w:rsidRDefault="00A977BC">
            <w:pPr>
              <w:jc w:val="center"/>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3.1</w:t>
            </w:r>
            <w:r>
              <w:rPr>
                <w:rFonts w:ascii="Verdana" w:hAnsi="Verdana" w:eastAsia="Verdana" w:cs="Verdana"/>
              </w:rPr>
              <w:tab/>
              <w:t>Все цены по настоящему контракту указаны в долларах.</w:t>
            </w:r>
          </w:p>
          <w:p w:rsidR="00A977BC" w:rsidRDefault="00723D2C">
            <w:pPr>
              <w:jc w:val="both"/>
              <w:rPr>
                <w:rFonts w:ascii="Verdana" w:hAnsi="Verdana" w:eastAsia="Verdana" w:cs="Verdana"/>
                <w:highlight w:val="yellow"/>
              </w:rPr>
            </w:pPr>
            <w:sdt>
              <w:sdtPr>
                <w:tag w:val="goog_rdk_3"/>
                <w:id w:val="154964676"/>
              </w:sdtPr>
              <w:sdtEndPr/>
              <w:sdtContent>
                <w:r w:rsidR="00F741FE">
                  <w:rPr>
                    <w:rFonts w:ascii="Arial" w:hAnsi="Arial" w:eastAsia="Arial" w:cs="Arial"/>
                  </w:rPr>
                  <w:t>3.2</w:t>
                </w:r>
                <w:r w:rsidR="00F741FE">
                  <w:rPr>
                    <w:rFonts w:ascii="Arial" w:hAnsi="Arial" w:eastAsia="Arial" w:cs="Arial"/>
                  </w:rPr>
                  <w:tab/>
                  <w:t xml:space="preserve">Цена каждого наименования Товара, поставляемого по настоящему Договору, указана в Приложении №001 к Настоящему Договору. Общая сумма настоящего Договора составляет </w:t>
                </w:r>
                <w:r w:rsidR="00F741FE">
                  <w:rPr>
                    <w:rFonts w:ascii="Arial" w:hAnsi="Arial" w:eastAsia="Arial" w:cs="Arial"/>
                  </w:rPr>
                  <w:br/>
                </w:r>
              </w:sdtContent>
            </w:sdt>
            <w:r w:rsidR="00786068">
              <w:rPr>
                <w:rFonts w:ascii="Arial Unicode MS" w:hAnsi="Arial Unicode MS" w:eastAsia="Arial Unicode MS" w:cs="Arial Unicode MS"/>
                <w:lang w:val="en-US"/>
              </w:rPr>
              <w:t>5000.000000</w:t>
            </w:r>
            <w:r w:rsidR="00F741FE">
              <w:rPr>
                <w:rFonts w:ascii="Verdana" w:hAnsi="Verdana" w:eastAsia="Verdana" w:cs="Verdana"/>
                <w:highlight w:val="yellow"/>
              </w:rPr>
              <w:t>.</w:t>
            </w:r>
          </w:p>
          <w:p w:rsidR="00A977BC" w:rsidRDefault="00F741FE">
            <w:pPr>
              <w:jc w:val="both"/>
              <w:rPr>
                <w:rFonts w:ascii="Verdana" w:hAnsi="Verdana" w:eastAsia="Verdana" w:cs="Verdana"/>
                <w:highlight w:val="yellow"/>
              </w:rPr>
            </w:pPr>
            <w:r>
              <w:rPr>
                <w:rFonts w:ascii="Verdana" w:hAnsi="Verdana" w:eastAsia="Verdana" w:cs="Verdana"/>
              </w:rPr>
              <w:t>3.3</w:t>
            </w:r>
            <w:r>
              <w:rPr>
                <w:rFonts w:ascii="Verdana" w:hAnsi="Verdana" w:eastAsia="Verdana" w:cs="Verdana"/>
              </w:rPr>
              <w:tab/>
              <w:t xml:space="preserve">Цены, указаны в настоящем Договоре на условиях CIP - </w:t>
            </w:r>
            <w:r>
              <w:rPr>
                <w:rFonts w:ascii="Verdana" w:hAnsi="Verdana" w:eastAsia="Verdana" w:cs="Verdana"/>
                <w:highlight w:val="yellow"/>
              </w:rPr>
              <w:t xml:space="preserve">Красногвардейский Тракт (ул. </w:t>
            </w:r>
            <w:proofErr w:type="spellStart"/>
            <w:r>
              <w:rPr>
                <w:rFonts w:ascii="Verdana" w:hAnsi="Verdana" w:eastAsia="Verdana" w:cs="Verdana"/>
                <w:highlight w:val="yellow"/>
              </w:rPr>
              <w:t>Суюнбая</w:t>
            </w:r>
            <w:proofErr w:type="spellEnd"/>
            <w:r>
              <w:rPr>
                <w:rFonts w:ascii="Verdana" w:hAnsi="Verdana" w:eastAsia="Verdana" w:cs="Verdana"/>
                <w:highlight w:val="yellow"/>
              </w:rPr>
              <w:t xml:space="preserve">) 258, г. Алматы, Республика Казахстан, </w:t>
            </w:r>
            <w:proofErr w:type="spellStart"/>
            <w:r>
              <w:rPr>
                <w:rFonts w:ascii="Verdana" w:hAnsi="Verdana" w:eastAsia="Verdana" w:cs="Verdana"/>
                <w:highlight w:val="yellow"/>
              </w:rPr>
              <w:t>Инкотермс</w:t>
            </w:r>
            <w:proofErr w:type="spellEnd"/>
            <w:r>
              <w:rPr>
                <w:rFonts w:ascii="Verdana" w:hAnsi="Verdana" w:eastAsia="Verdana" w:cs="Verdana"/>
                <w:highlight w:val="yellow"/>
              </w:rPr>
              <w:t xml:space="preserve"> 2010.</w:t>
            </w:r>
          </w:p>
          <w:p w:rsidR="00A977BC" w:rsidRDefault="00F741FE">
            <w:pPr>
              <w:jc w:val="both"/>
              <w:rPr>
                <w:rFonts w:ascii="Verdana" w:hAnsi="Verdana" w:eastAsia="Verdana" w:cs="Verdana"/>
              </w:rPr>
            </w:pPr>
            <w:r>
              <w:rPr>
                <w:rFonts w:ascii="Verdana" w:hAnsi="Verdana" w:eastAsia="Verdana" w:cs="Verdana"/>
              </w:rPr>
              <w:t xml:space="preserve">3.4.  В случае изменения цен настоящего договора Продавец должен письменно уведомить </w:t>
            </w:r>
            <w:r w:rsidRPr="00A506D0">
              <w:rPr>
                <w:rFonts w:ascii="Verdana" w:hAnsi="Verdana" w:eastAsia="Verdana" w:cs="Verdana"/>
                <w:highlight w:val="cyan"/>
              </w:rPr>
              <w:t>Покупателя об изменении за 30 (тридцать) дней до вступления в силу такого изменения.</w:t>
            </w:r>
          </w:p>
          <w:p w:rsidR="00A977BC" w:rsidRDefault="00A977BC">
            <w:pPr>
              <w:jc w:val="both"/>
              <w:rPr>
                <w:rFonts w:ascii="Verdana" w:hAnsi="Verdana" w:eastAsia="Verdana" w:cs="Verdana"/>
              </w:rPr>
            </w:pPr>
          </w:p>
          <w:p w:rsidR="00A977BC" w:rsidRDefault="00A977BC">
            <w:pPr>
              <w:jc w:val="both"/>
              <w:rPr>
                <w:rFonts w:ascii="Verdana" w:hAnsi="Verdana" w:eastAsia="Verdana" w:cs="Verdana"/>
              </w:rPr>
            </w:pPr>
          </w:p>
          <w:p w:rsidR="00A977BC" w:rsidRDefault="00A977BC">
            <w:pPr>
              <w:jc w:val="both"/>
              <w:rPr>
                <w:rFonts w:ascii="Verdana" w:hAnsi="Verdana" w:eastAsia="Verdana" w:cs="Verdana"/>
              </w:rPr>
            </w:pPr>
          </w:p>
          <w:p w:rsidR="00A977BC" w:rsidRDefault="00F741FE">
            <w:pPr>
              <w:jc w:val="center"/>
              <w:rPr>
                <w:rFonts w:ascii="Verdana" w:hAnsi="Verdana" w:eastAsia="Verdana" w:cs="Verdana"/>
                <w:b/>
              </w:rPr>
            </w:pPr>
            <w:r>
              <w:rPr>
                <w:rFonts w:ascii="Verdana" w:hAnsi="Verdana" w:eastAsia="Verdana" w:cs="Verdana"/>
                <w:b/>
              </w:rPr>
              <w:t>4.</w:t>
            </w:r>
            <w:r>
              <w:rPr>
                <w:rFonts w:ascii="Verdana" w:hAnsi="Verdana" w:eastAsia="Verdana" w:cs="Verdana"/>
                <w:b/>
              </w:rPr>
              <w:tab/>
              <w:t>УСЛОВИЯ ПЛАТЕЖА</w:t>
            </w:r>
          </w:p>
          <w:p w:rsidR="00A977BC" w:rsidRDefault="00A977BC">
            <w:pPr>
              <w:jc w:val="center"/>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4.1</w:t>
            </w:r>
            <w:r>
              <w:rPr>
                <w:rFonts w:ascii="Verdana" w:hAnsi="Verdana" w:eastAsia="Verdana" w:cs="Verdana"/>
              </w:rPr>
              <w:tab/>
              <w:t xml:space="preserve">Условием оплаты по настоящему контракту является </w:t>
            </w:r>
            <w:r w:rsidRPr="00505623" w:rsidR="00505623">
              <w:rPr>
                <w:rFonts w:ascii="Verdana" w:hAnsi="Verdana" w:eastAsia="Verdana" w:cs="Verdana"/>
              </w:rPr>
              <w:t xml:space="preserve">100% </w:t>
            </w:r>
            <w:r>
              <w:rPr>
                <w:rFonts w:ascii="Verdana" w:hAnsi="Verdana" w:eastAsia="Verdana" w:cs="Verdana"/>
              </w:rPr>
              <w:t>предоплата.</w:t>
            </w:r>
          </w:p>
          <w:p w:rsidR="00A977BC" w:rsidRDefault="00F741FE">
            <w:pPr>
              <w:jc w:val="both"/>
              <w:rPr>
                <w:rFonts w:ascii="Verdana" w:hAnsi="Verdana" w:eastAsia="Verdana" w:cs="Verdana"/>
              </w:rPr>
            </w:pPr>
            <w:r>
              <w:rPr>
                <w:rFonts w:ascii="Verdana" w:hAnsi="Verdana" w:eastAsia="Verdana" w:cs="Verdana"/>
              </w:rPr>
              <w:t>4.2</w:t>
            </w:r>
            <w:r>
              <w:rPr>
                <w:rFonts w:ascii="Verdana" w:hAnsi="Verdana" w:eastAsia="Verdana" w:cs="Verdana"/>
              </w:rPr>
              <w:tab/>
              <w:t>Стороны ежемесячно проводят сверку поставленных и реализованных товаров, правильность взаиморасчетов.</w:t>
            </w:r>
          </w:p>
          <w:p w:rsidR="00A977BC" w:rsidRDefault="00F741FE">
            <w:pPr>
              <w:jc w:val="both"/>
              <w:rPr>
                <w:rFonts w:ascii="Verdana" w:hAnsi="Verdana" w:eastAsia="Verdana" w:cs="Verdana"/>
              </w:rPr>
            </w:pPr>
            <w:r>
              <w:rPr>
                <w:rFonts w:ascii="Verdana" w:hAnsi="Verdana" w:eastAsia="Verdana" w:cs="Verdana"/>
              </w:rPr>
              <w:t>4.3. Покупатель обязуется предоставлять до</w:t>
            </w:r>
            <w:r>
              <w:rPr>
                <w:rFonts w:ascii="Verdana" w:hAnsi="Verdana" w:eastAsia="Verdana" w:cs="Verdana"/>
                <w:highlight w:val="yellow"/>
              </w:rPr>
              <w:t xml:space="preserve"> </w:t>
            </w:r>
            <w:r w:rsidR="00AD278B">
              <w:rPr>
                <w:rFonts w:ascii="Verdana" w:hAnsi="Verdana" w:eastAsia="Verdana" w:cs="Verdana"/>
                <w:highlight w:val="yellow"/>
                <w:lang w:val="en-US"/>
              </w:rPr>
              <w:t>2021-11-22 02:05:29.834595 +00:00</w:t>
            </w:r>
            <w:r w:rsidRPr="008B3BED" w:rsidR="008B3BED">
              <w:rPr>
                <w:rFonts w:ascii="Verdana" w:hAnsi="Verdana" w:eastAsia="Verdana" w:cs="Verdana"/>
                <w:highlight w:val="yellow"/>
              </w:rPr>
              <w:t xml:space="preserve"> </w:t>
            </w:r>
            <w:r>
              <w:rPr>
                <w:rFonts w:ascii="Verdana" w:hAnsi="Verdana" w:eastAsia="Verdana" w:cs="Verdana"/>
                <w:highlight w:val="yellow"/>
              </w:rPr>
              <w:t>каждого месяца</w:t>
            </w:r>
            <w:r>
              <w:rPr>
                <w:rFonts w:ascii="Verdana" w:hAnsi="Verdana" w:eastAsia="Verdana" w:cs="Verdana"/>
              </w:rPr>
              <w:t>, следующего за отчетным отчет по продаже с разбивкой по регионам.</w:t>
            </w:r>
          </w:p>
          <w:p w:rsidR="00A977BC" w:rsidRDefault="00F741FE">
            <w:pPr>
              <w:jc w:val="both"/>
              <w:rPr>
                <w:rFonts w:ascii="Verdana" w:hAnsi="Verdana" w:eastAsia="Verdana" w:cs="Verdana"/>
              </w:rPr>
            </w:pPr>
            <w:r>
              <w:rPr>
                <w:rFonts w:ascii="Verdana" w:hAnsi="Verdana" w:eastAsia="Verdana" w:cs="Verdana"/>
              </w:rPr>
              <w:t>4.4</w:t>
            </w:r>
            <w:r>
              <w:rPr>
                <w:rFonts w:ascii="Verdana" w:hAnsi="Verdana" w:eastAsia="Verdana" w:cs="Verdana"/>
              </w:rPr>
              <w:tab/>
            </w:r>
            <w:r w:rsidRPr="00A506D0">
              <w:rPr>
                <w:rFonts w:ascii="Verdana" w:hAnsi="Verdana" w:eastAsia="Verdana" w:cs="Verdana"/>
                <w:highlight w:val="cyan"/>
              </w:rPr>
              <w:t>Покупатель производит платеж в американских долларах банковским переводом на банковский счет Продавца по следующим реквизитам:</w:t>
            </w:r>
            <w:r>
              <w:rPr>
                <w:rFonts w:ascii="Verdana" w:hAnsi="Verdana" w:eastAsia="Verdana" w:cs="Verdana"/>
              </w:rPr>
              <w:t xml:space="preserve">  </w:t>
            </w:r>
          </w:p>
          <w:p w:rsidRPr="00536792" w:rsidR="00A977BC" w:rsidRDefault="00A977BC">
            <w:pPr>
              <w:pBdr>
                <w:top w:val="nil"/>
                <w:left w:val="nil"/>
                <w:bottom w:val="nil"/>
                <w:right w:val="nil"/>
                <w:between w:val="nil"/>
              </w:pBdr>
              <w:tabs>
                <w:tab w:val="center" w:pos="4677"/>
                <w:tab w:val="right" w:pos="9355"/>
              </w:tabs>
              <w:rPr>
                <w:rFonts w:ascii="Verdana" w:hAnsi="Verdana" w:eastAsia="Verdana" w:cs="Verdana"/>
                <w:color w:val="000000"/>
              </w:rPr>
            </w:pPr>
          </w:p>
          <w:p w:rsidR="00D754E9" w:rsidRDefault="00F741FE">
            <w:pPr>
              <w:rPr>
                <w:rFonts w:ascii="Verdana" w:hAnsi="Verdana" w:eastAsia="Verdana" w:cs="Verdana"/>
                <w:highlight w:val="yellow"/>
                <w:lang w:val="en-US"/>
              </w:rPr>
            </w:pPr>
            <w:r>
              <w:rPr>
                <w:rFonts w:ascii="Verdana" w:hAnsi="Verdana" w:eastAsia="Verdana" w:cs="Verdana"/>
              </w:rPr>
              <w:t>Бенефициар</w:t>
            </w:r>
            <w:r w:rsidRPr="00A506D0">
              <w:rPr>
                <w:rFonts w:ascii="Verdana" w:hAnsi="Verdana" w:eastAsia="Verdana" w:cs="Verdana"/>
                <w:lang w:val="en-US"/>
              </w:rPr>
              <w:t xml:space="preserve">: </w:t>
            </w:r>
            <w:r w:rsidR="00D754E9">
              <w:rPr>
                <w:rFonts w:ascii="Verdana" w:hAnsi="Verdana" w:eastAsia="Verdana" w:cs="Verdana"/>
                <w:color w:val="000000"/>
                <w:lang w:val="en-US"/>
              </w:rPr>
              <w:t>tedst</w:t>
            </w:r>
            <w:r w:rsidRPr="00A506D0" w:rsidR="00D754E9">
              <w:rPr>
                <w:rFonts w:ascii="Verdana" w:hAnsi="Verdana" w:eastAsia="Verdana" w:cs="Verdana"/>
                <w:highlight w:val="yellow"/>
                <w:lang w:val="en-US"/>
              </w:rPr>
              <w:t xml:space="preserve"> </w:t>
            </w:r>
          </w:p>
          <w:p w:rsidRPr="00A506D0" w:rsidR="00A977BC" w:rsidRDefault="00D754E9">
            <w:pPr>
              <w:rPr>
                <w:rFonts w:ascii="Verdana" w:hAnsi="Verdana" w:eastAsia="Verdana" w:cs="Verdana"/>
                <w:highlight w:val="yellow"/>
                <w:lang w:val="en-US"/>
              </w:rPr>
            </w:pPr>
            <w:r>
              <w:rPr>
                <w:rFonts w:ascii="Verdana" w:hAnsi="Verdana" w:eastAsia="Verdana" w:cs="Verdana"/>
                <w:highlight w:val="yellow"/>
                <w:lang w:val="en-US"/>
              </w:rPr>
              <w:t>2021-11-22 02:05:29.834595 +00:00</w:t>
            </w:r>
          </w:p>
          <w:p w:rsidRPr="00A506D0" w:rsidR="00A977BC" w:rsidRDefault="00A977BC">
            <w:pPr>
              <w:rPr>
                <w:rFonts w:ascii="Verdana" w:hAnsi="Verdana" w:eastAsia="Verdana" w:cs="Verdana"/>
                <w:lang w:val="en-US"/>
              </w:rPr>
            </w:pPr>
          </w:p>
          <w:p w:rsidRPr="00A506D0" w:rsidR="00A977BC" w:rsidRDefault="00F741FE">
            <w:pPr>
              <w:rPr>
                <w:rFonts w:ascii="Verdana" w:hAnsi="Verdana" w:eastAsia="Verdana" w:cs="Verdana"/>
                <w:lang w:val="en-US"/>
              </w:rPr>
            </w:pPr>
            <w:r>
              <w:rPr>
                <w:rFonts w:ascii="Verdana" w:hAnsi="Verdana" w:eastAsia="Verdana" w:cs="Verdana"/>
              </w:rPr>
              <w:t>Банк</w:t>
            </w:r>
            <w:r w:rsidRPr="00A506D0">
              <w:rPr>
                <w:rFonts w:ascii="Verdana" w:hAnsi="Verdana" w:eastAsia="Verdana" w:cs="Verdana"/>
                <w:lang w:val="en-US"/>
              </w:rPr>
              <w:t xml:space="preserve"> </w:t>
            </w:r>
            <w:r>
              <w:rPr>
                <w:rFonts w:ascii="Verdana" w:hAnsi="Verdana" w:eastAsia="Verdana" w:cs="Verdana"/>
              </w:rPr>
              <w:t>бенефициара</w:t>
            </w:r>
            <w:r w:rsidRPr="00A506D0">
              <w:rPr>
                <w:rFonts w:ascii="Verdana" w:hAnsi="Verdana" w:eastAsia="Verdana" w:cs="Verdana"/>
                <w:lang w:val="en-US"/>
              </w:rPr>
              <w:t xml:space="preserve">: </w:t>
            </w:r>
          </w:p>
          <w:p w:rsidRPr="00A506D0" w:rsidR="00536792" w:rsidP="00536792" w:rsidRDefault="00536792">
            <w:pPr>
              <w:rPr>
                <w:rFonts w:ascii="Verdana" w:hAnsi="Verdana" w:eastAsia="Verdana" w:cs="Verdana"/>
                <w:lang w:val="en-US"/>
              </w:rPr>
            </w:pPr>
            <w:r>
              <w:rPr>
                <w:rFonts w:ascii="Verdana" w:hAnsi="Verdana" w:eastAsia="Verdana" w:cs="Verdana"/>
                <w:lang w:val="en-US"/>
              </w:rPr>
              <w:t>tedst</w:t>
            </w:r>
          </w:p>
          <w:p w:rsidRPr="00FB73C5" w:rsidR="00FB73C5" w:rsidRDefault="00FB73C5">
            <w:pPr>
              <w:rPr>
                <w:rFonts w:ascii="Verdana" w:hAnsi="Verdana" w:eastAsia="Verdana" w:cs="Verdana"/>
                <w:highlight w:val="yellow"/>
                <w:lang w:val="en-US"/>
              </w:rPr>
            </w:pPr>
            <w:r>
              <w:rPr>
                <w:rFonts w:ascii="Verdana" w:hAnsi="Verdana" w:eastAsia="Verdana" w:cs="Verdana"/>
                <w:lang w:val="en-US"/>
              </w:rPr>
              <w:t>CUSTOM_BENEFICIARY_BANK_ADDRESS</w:t>
            </w:r>
            <w:r w:rsidRPr="00FB73C5">
              <w:rPr>
                <w:rFonts w:ascii="Verdana" w:hAnsi="Verdana" w:eastAsia="Verdana" w:cs="Verdana"/>
                <w:highlight w:val="yellow"/>
                <w:lang w:val="en-US"/>
              </w:rPr>
              <w:t xml:space="preserve"> </w:t>
            </w:r>
          </w:p>
          <w:p w:rsidRPr="00FB73C5" w:rsidR="00A977BC" w:rsidRDefault="00F741FE">
            <w:pPr>
              <w:rPr>
                <w:rFonts w:ascii="Verdana" w:hAnsi="Verdana" w:eastAsia="Verdana" w:cs="Verdana"/>
                <w:highlight w:val="yellow"/>
                <w:lang w:val="en-US"/>
              </w:rPr>
            </w:pPr>
            <w:r w:rsidRPr="00FB73C5">
              <w:rPr>
                <w:rFonts w:ascii="Verdana" w:hAnsi="Verdana" w:eastAsia="Verdana" w:cs="Verdana"/>
                <w:highlight w:val="yellow"/>
                <w:lang w:val="en-US"/>
              </w:rPr>
              <w:t xml:space="preserve">SWIFT code: </w:t>
            </w:r>
            <w:r w:rsidR="003E708E">
              <w:rPr>
                <w:rFonts w:ascii="Verdana" w:hAnsi="Verdana" w:eastAsia="Verdana" w:cs="Verdana"/>
                <w:highlight w:val="yellow"/>
                <w:lang w:val="en-US"/>
              </w:rPr>
              <w:t/>
            </w:r>
          </w:p>
          <w:p w:rsidRPr="00FB73C5" w:rsidR="00A977BC" w:rsidRDefault="00A977BC">
            <w:pPr>
              <w:pBdr>
                <w:top w:val="nil"/>
                <w:left w:val="nil"/>
                <w:bottom w:val="nil"/>
                <w:right w:val="nil"/>
                <w:between w:val="nil"/>
              </w:pBdr>
              <w:tabs>
                <w:tab w:val="center" w:pos="4677"/>
                <w:tab w:val="right" w:pos="9355"/>
              </w:tabs>
              <w:jc w:val="both"/>
              <w:rPr>
                <w:rFonts w:ascii="Verdana" w:hAnsi="Verdana" w:eastAsia="Verdana" w:cs="Verdana"/>
                <w:color w:val="000000"/>
                <w:lang w:val="en-US"/>
              </w:rPr>
            </w:pPr>
          </w:p>
          <w:p w:rsidRPr="001253D7" w:rsidR="00A977BC" w:rsidRDefault="00F741FE">
            <w:pPr>
              <w:pBdr>
                <w:top w:val="nil"/>
                <w:left w:val="nil"/>
                <w:bottom w:val="nil"/>
                <w:right w:val="nil"/>
                <w:between w:val="nil"/>
              </w:pBdr>
              <w:tabs>
                <w:tab w:val="center" w:pos="4677"/>
                <w:tab w:val="right" w:pos="9355"/>
              </w:tabs>
              <w:jc w:val="both"/>
              <w:rPr>
                <w:rFonts w:ascii="Verdana" w:hAnsi="Verdana" w:eastAsia="Verdana" w:cs="Verdana"/>
                <w:color w:val="000000"/>
                <w:highlight w:val="yellow"/>
              </w:rPr>
            </w:pPr>
            <w:r>
              <w:rPr>
                <w:rFonts w:ascii="Verdana" w:hAnsi="Verdana" w:eastAsia="Verdana" w:cs="Verdana"/>
                <w:color w:val="000000"/>
              </w:rPr>
              <w:t>Счет</w:t>
            </w:r>
            <w:r w:rsidRPr="001253D7">
              <w:rPr>
                <w:rFonts w:ascii="Verdana" w:hAnsi="Verdana" w:eastAsia="Verdana" w:cs="Verdana"/>
                <w:color w:val="000000"/>
              </w:rPr>
              <w:t xml:space="preserve">: </w:t>
            </w:r>
            <w:r w:rsidR="00A56A72">
              <w:rPr>
                <w:rFonts w:ascii="Verdana" w:hAnsi="Verdana" w:eastAsia="Verdana" w:cs="Verdana"/>
                <w:color w:val="000000"/>
                <w:highlight w:val="yellow"/>
                <w:lang w:val="en-US"/>
              </w:rPr>
              <w:t>tesdt</w:t>
            </w:r>
          </w:p>
          <w:p w:rsidRPr="001253D7" w:rsidR="00A977BC" w:rsidRDefault="00A977BC">
            <w:pPr>
              <w:pBdr>
                <w:top w:val="nil"/>
                <w:left w:val="nil"/>
                <w:bottom w:val="nil"/>
                <w:right w:val="nil"/>
                <w:between w:val="nil"/>
              </w:pBdr>
              <w:tabs>
                <w:tab w:val="center" w:pos="4677"/>
                <w:tab w:val="right" w:pos="9355"/>
              </w:tabs>
              <w:jc w:val="both"/>
              <w:rPr>
                <w:rFonts w:ascii="Verdana" w:hAnsi="Verdana" w:eastAsia="Verdana" w:cs="Verdana"/>
                <w:color w:val="000000"/>
              </w:rPr>
            </w:pPr>
          </w:p>
          <w:p w:rsidR="00A977BC" w:rsidRDefault="00F741FE">
            <w:pPr>
              <w:pBdr>
                <w:top w:val="nil"/>
                <w:left w:val="nil"/>
                <w:bottom w:val="nil"/>
                <w:right w:val="nil"/>
                <w:between w:val="nil"/>
              </w:pBdr>
              <w:tabs>
                <w:tab w:val="center" w:pos="4677"/>
                <w:tab w:val="right" w:pos="9355"/>
              </w:tabs>
              <w:jc w:val="both"/>
              <w:rPr>
                <w:rFonts w:ascii="Verdana" w:hAnsi="Verdana" w:eastAsia="Verdana" w:cs="Verdana"/>
                <w:color w:val="000000"/>
              </w:rPr>
            </w:pPr>
            <w:r>
              <w:rPr>
                <w:rFonts w:ascii="Verdana" w:hAnsi="Verdana" w:eastAsia="Verdana" w:cs="Verdana"/>
                <w:color w:val="000000"/>
              </w:rPr>
              <w:lastRenderedPageBreak/>
              <w:t>4.5. Комиссионные платежи банка и банка-корреспондента Продавца оплачиваются Продавцом, комиссионные платежи банка и банка-корреспондента Покупателя оплачиваются Покупателем</w:t>
            </w:r>
          </w:p>
          <w:p w:rsidR="00A977BC" w:rsidRDefault="00A977BC">
            <w:pPr>
              <w:pBdr>
                <w:top w:val="nil"/>
                <w:left w:val="nil"/>
                <w:bottom w:val="nil"/>
                <w:right w:val="nil"/>
                <w:between w:val="nil"/>
              </w:pBdr>
              <w:tabs>
                <w:tab w:val="center" w:pos="4677"/>
                <w:tab w:val="right" w:pos="9355"/>
              </w:tabs>
              <w:jc w:val="both"/>
              <w:rPr>
                <w:rFonts w:ascii="Verdana" w:hAnsi="Verdana" w:eastAsia="Verdana" w:cs="Verdana"/>
                <w:color w:val="000000"/>
              </w:rPr>
            </w:pPr>
          </w:p>
          <w:p w:rsidR="00A977BC" w:rsidRDefault="00A977BC">
            <w:pPr>
              <w:pBdr>
                <w:top w:val="nil"/>
                <w:left w:val="nil"/>
                <w:bottom w:val="nil"/>
                <w:right w:val="nil"/>
                <w:between w:val="nil"/>
              </w:pBdr>
              <w:tabs>
                <w:tab w:val="center" w:pos="4677"/>
                <w:tab w:val="right" w:pos="9355"/>
              </w:tabs>
              <w:jc w:val="both"/>
              <w:rPr>
                <w:rFonts w:ascii="Verdana" w:hAnsi="Verdana" w:eastAsia="Verdana" w:cs="Verdana"/>
                <w:color w:val="000000"/>
              </w:rPr>
            </w:pPr>
          </w:p>
          <w:p w:rsidR="00A977BC" w:rsidRDefault="00F741FE">
            <w:pPr>
              <w:jc w:val="center"/>
              <w:rPr>
                <w:rFonts w:ascii="Verdana" w:hAnsi="Verdana" w:eastAsia="Verdana" w:cs="Verdana"/>
                <w:b/>
              </w:rPr>
            </w:pPr>
            <w:r>
              <w:rPr>
                <w:rFonts w:ascii="Verdana" w:hAnsi="Verdana" w:eastAsia="Verdana" w:cs="Verdana"/>
                <w:b/>
              </w:rPr>
              <w:t>5.</w:t>
            </w:r>
            <w:r>
              <w:rPr>
                <w:rFonts w:ascii="Verdana" w:hAnsi="Verdana" w:eastAsia="Verdana" w:cs="Verdana"/>
                <w:b/>
              </w:rPr>
              <w:tab/>
              <w:t>УСЛОВИЯ ПОСТАВКИ</w:t>
            </w:r>
          </w:p>
          <w:p w:rsidR="00A977BC" w:rsidRDefault="00A977BC">
            <w:pPr>
              <w:jc w:val="center"/>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5.1</w:t>
            </w:r>
            <w:r>
              <w:rPr>
                <w:rFonts w:ascii="Verdana" w:hAnsi="Verdana" w:eastAsia="Verdana" w:cs="Verdana"/>
              </w:rPr>
              <w:tab/>
              <w:t>Товар будет поставляться партиями в количестве, указанном в Заказах на поставку, скрепленными подписью и печатью Покупателя и предоставляемыми Продавцу по электронной почте.</w:t>
            </w:r>
          </w:p>
          <w:p w:rsidR="00A977BC" w:rsidRDefault="00F741FE">
            <w:pPr>
              <w:jc w:val="both"/>
              <w:rPr>
                <w:rFonts w:ascii="Verdana" w:hAnsi="Verdana" w:eastAsia="Verdana" w:cs="Verdana"/>
              </w:rPr>
            </w:pPr>
            <w:r>
              <w:rPr>
                <w:rFonts w:ascii="Verdana" w:hAnsi="Verdana" w:eastAsia="Verdana" w:cs="Verdana"/>
              </w:rPr>
              <w:t>5.2</w:t>
            </w:r>
            <w:r>
              <w:rPr>
                <w:rFonts w:ascii="Verdana" w:hAnsi="Verdana" w:eastAsia="Verdana" w:cs="Verdana"/>
              </w:rPr>
              <w:tab/>
              <w:t xml:space="preserve">Товар по настоящему Договору поставляется на условиях </w:t>
            </w:r>
            <w:r>
              <w:rPr>
                <w:rFonts w:ascii="Verdana" w:hAnsi="Verdana" w:eastAsia="Verdana" w:cs="Verdana"/>
                <w:highlight w:val="yellow"/>
              </w:rPr>
              <w:t>CIP-</w:t>
            </w:r>
            <w:r>
              <w:rPr>
                <w:highlight w:val="yellow"/>
              </w:rPr>
              <w:t xml:space="preserve"> </w:t>
            </w:r>
            <w:r>
              <w:rPr>
                <w:rFonts w:ascii="Verdana" w:hAnsi="Verdana" w:eastAsia="Verdana" w:cs="Verdana"/>
                <w:highlight w:val="yellow"/>
              </w:rPr>
              <w:t xml:space="preserve">Красногвардейский Тракт (ул. </w:t>
            </w:r>
            <w:proofErr w:type="spellStart"/>
            <w:r>
              <w:rPr>
                <w:rFonts w:ascii="Verdana" w:hAnsi="Verdana" w:eastAsia="Verdana" w:cs="Verdana"/>
                <w:highlight w:val="yellow"/>
              </w:rPr>
              <w:t>Суюнбая</w:t>
            </w:r>
            <w:proofErr w:type="spellEnd"/>
            <w:r>
              <w:rPr>
                <w:rFonts w:ascii="Verdana" w:hAnsi="Verdana" w:eastAsia="Verdana" w:cs="Verdana"/>
                <w:highlight w:val="yellow"/>
              </w:rPr>
              <w:t xml:space="preserve">) 258, г. Алматы, Республика Казахстан, </w:t>
            </w:r>
            <w:proofErr w:type="spellStart"/>
            <w:r>
              <w:rPr>
                <w:rFonts w:ascii="Verdana" w:hAnsi="Verdana" w:eastAsia="Verdana" w:cs="Verdana"/>
                <w:highlight w:val="yellow"/>
              </w:rPr>
              <w:t>Инкотермс</w:t>
            </w:r>
            <w:proofErr w:type="spellEnd"/>
            <w:r>
              <w:rPr>
                <w:rFonts w:ascii="Verdana" w:hAnsi="Verdana" w:eastAsia="Verdana" w:cs="Verdana"/>
                <w:highlight w:val="yellow"/>
              </w:rPr>
              <w:t xml:space="preserve"> 2010</w:t>
            </w:r>
            <w:r>
              <w:rPr>
                <w:rFonts w:ascii="Verdana" w:hAnsi="Verdana" w:eastAsia="Verdana" w:cs="Verdana"/>
              </w:rPr>
              <w:t>. Для целей настоящего Договора "</w:t>
            </w:r>
            <w:proofErr w:type="spellStart"/>
            <w:r>
              <w:rPr>
                <w:rFonts w:ascii="Verdana" w:hAnsi="Verdana" w:eastAsia="Verdana" w:cs="Verdana"/>
              </w:rPr>
              <w:t>Инкотермс</w:t>
            </w:r>
            <w:proofErr w:type="spellEnd"/>
            <w:r>
              <w:rPr>
                <w:rFonts w:ascii="Verdana" w:hAnsi="Verdana" w:eastAsia="Verdana" w:cs="Verdana"/>
              </w:rPr>
              <w:t xml:space="preserve"> 2010" означает принятые в   международной практике определения торговых терминов, опубликованные Международной торговой палатой и действующие на дату заключения настоящего Договора.</w:t>
            </w:r>
          </w:p>
          <w:p w:rsidR="00A977BC" w:rsidRDefault="00F741FE">
            <w:pPr>
              <w:jc w:val="both"/>
              <w:rPr>
                <w:rFonts w:ascii="Verdana" w:hAnsi="Verdana" w:eastAsia="Verdana" w:cs="Verdana"/>
              </w:rPr>
            </w:pPr>
            <w:r>
              <w:rPr>
                <w:rFonts w:ascii="Verdana" w:hAnsi="Verdana" w:eastAsia="Verdana" w:cs="Verdana"/>
              </w:rPr>
              <w:t>5.2.1. Продавец обязуется нести все расходы по доставке Товара до Места отгрузки, также обеспечить за свой счет страхования Товара от рисков потери и повреждения во время перевозки.</w:t>
            </w:r>
          </w:p>
          <w:p w:rsidR="00A977BC" w:rsidRDefault="00F741FE">
            <w:pPr>
              <w:pBdr>
                <w:top w:val="nil"/>
                <w:left w:val="nil"/>
                <w:bottom w:val="nil"/>
                <w:right w:val="nil"/>
                <w:between w:val="nil"/>
              </w:pBdr>
              <w:spacing w:after="160"/>
              <w:rPr>
                <w:rFonts w:ascii="Verdana" w:hAnsi="Verdana" w:eastAsia="Verdana" w:cs="Verdana"/>
                <w:color w:val="000000"/>
              </w:rPr>
            </w:pPr>
            <w:r>
              <w:rPr>
                <w:rFonts w:ascii="Verdana" w:hAnsi="Verdana" w:eastAsia="Verdana" w:cs="Verdana"/>
                <w:color w:val="000000"/>
              </w:rPr>
              <w:t xml:space="preserve">5.3. </w:t>
            </w:r>
            <w:r>
              <w:rPr>
                <w:rFonts w:ascii="Verdana" w:hAnsi="Verdana" w:eastAsia="Verdana" w:cs="Verdana"/>
                <w:color w:val="000000"/>
              </w:rPr>
              <w:tab/>
              <w:t xml:space="preserve">Поставка товаров осуществляется в течение </w:t>
            </w:r>
            <w:r w:rsidR="006B2214">
              <w:rPr>
                <w:rFonts w:ascii="Verdana" w:hAnsi="Verdana" w:eastAsia="Verdana" w:cs="Verdana"/>
                <w:color w:val="000000"/>
                <w:lang w:val="en-US"/>
              </w:rPr>
              <w:t>5</w:t>
            </w:r>
            <w:r>
              <w:rPr>
                <w:rFonts w:ascii="Verdana" w:hAnsi="Verdana" w:eastAsia="Verdana" w:cs="Verdana"/>
                <w:color w:val="000000"/>
              </w:rPr>
              <w:t xml:space="preserve"> от даты поступления денежных средств на расчетный счет Продавца настоящего Договора.</w:t>
            </w:r>
          </w:p>
          <w:p w:rsidR="00A977BC" w:rsidRDefault="00F741FE">
            <w:pPr>
              <w:pBdr>
                <w:top w:val="nil"/>
                <w:left w:val="nil"/>
                <w:bottom w:val="nil"/>
                <w:right w:val="nil"/>
                <w:between w:val="nil"/>
              </w:pBdr>
              <w:spacing w:after="160"/>
              <w:rPr>
                <w:rFonts w:ascii="Verdana" w:hAnsi="Verdana" w:eastAsia="Verdana" w:cs="Verdana"/>
                <w:color w:val="000000"/>
                <w:sz w:val="24"/>
                <w:szCs w:val="24"/>
              </w:rPr>
            </w:pPr>
            <w:r>
              <w:rPr>
                <w:rFonts w:ascii="Verdana" w:hAnsi="Verdana" w:eastAsia="Verdana" w:cs="Verdana"/>
                <w:color w:val="000000"/>
                <w:sz w:val="20"/>
                <w:szCs w:val="20"/>
              </w:rPr>
              <w:t>«</w:t>
            </w:r>
            <w:r>
              <w:rPr>
                <w:rFonts w:ascii="Verdana" w:hAnsi="Verdana" w:eastAsia="Verdana" w:cs="Verdana"/>
                <w:color w:val="000000"/>
                <w:sz w:val="24"/>
                <w:szCs w:val="24"/>
              </w:rPr>
              <w:t xml:space="preserve">5.4. </w:t>
            </w:r>
            <w:r>
              <w:rPr>
                <w:rFonts w:ascii="Verdana" w:hAnsi="Verdana" w:eastAsia="Verdana" w:cs="Verdana"/>
                <w:color w:val="000000"/>
              </w:rPr>
              <w:t xml:space="preserve">При невозможности поставки Товара, в том числе при наступлении форм-мажорных обстоятельств, Продавец в течение </w:t>
            </w:r>
            <w:r w:rsidR="0094183E">
              <w:rPr>
                <w:rFonts w:ascii="Verdana" w:hAnsi="Verdana" w:eastAsia="Verdana" w:cs="Verdana"/>
                <w:color w:val="000000"/>
                <w:lang w:val="en-US"/>
              </w:rPr>
              <w:t>5</w:t>
            </w:r>
            <w:r w:rsidR="0094183E">
              <w:rPr>
                <w:rFonts w:ascii="Verdana" w:hAnsi="Verdana" w:eastAsia="Verdana" w:cs="Verdana"/>
                <w:color w:val="000000"/>
              </w:rPr>
              <w:t xml:space="preserve"> </w:t>
            </w:r>
            <w:r>
              <w:rPr>
                <w:rFonts w:ascii="Verdana" w:hAnsi="Verdana" w:eastAsia="Verdana" w:cs="Verdana"/>
                <w:color w:val="000000"/>
              </w:rPr>
              <w:t>возвращает Покупателю внесенную</w:t>
            </w:r>
            <w:r>
              <w:rPr>
                <w:rFonts w:ascii="Verdana" w:hAnsi="Verdana" w:eastAsia="Verdana" w:cs="Verdana"/>
                <w:color w:val="000000"/>
                <w:sz w:val="24"/>
                <w:szCs w:val="24"/>
              </w:rPr>
              <w:t xml:space="preserve"> Покупателем предоплату за Товар»</w:t>
            </w:r>
          </w:p>
          <w:p w:rsidR="00A977BC" w:rsidRDefault="00A977BC">
            <w:pPr>
              <w:jc w:val="center"/>
              <w:rPr>
                <w:rFonts w:ascii="Verdana" w:hAnsi="Verdana" w:eastAsia="Verdana" w:cs="Verdana"/>
              </w:rPr>
            </w:pPr>
          </w:p>
          <w:p w:rsidR="00A977BC" w:rsidRDefault="00F741FE">
            <w:pPr>
              <w:jc w:val="both"/>
              <w:rPr>
                <w:rFonts w:ascii="Verdana" w:hAnsi="Verdana" w:eastAsia="Verdana" w:cs="Verdana"/>
                <w:b/>
              </w:rPr>
            </w:pPr>
            <w:r>
              <w:rPr>
                <w:rFonts w:ascii="Verdana" w:hAnsi="Verdana" w:eastAsia="Verdana" w:cs="Verdana"/>
                <w:b/>
              </w:rPr>
              <w:t>6.</w:t>
            </w:r>
            <w:r>
              <w:rPr>
                <w:rFonts w:ascii="Verdana" w:hAnsi="Verdana" w:eastAsia="Verdana" w:cs="Verdana"/>
                <w:b/>
              </w:rPr>
              <w:tab/>
              <w:t>ШТРАФНЫЕ САНКЦИИ</w:t>
            </w:r>
          </w:p>
          <w:p w:rsidR="00A977BC" w:rsidRDefault="00A977BC">
            <w:pPr>
              <w:jc w:val="both"/>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 xml:space="preserve">6.1. В случае задержки </w:t>
            </w:r>
            <w:proofErr w:type="gramStart"/>
            <w:r>
              <w:rPr>
                <w:rFonts w:ascii="Verdana" w:hAnsi="Verdana" w:eastAsia="Verdana" w:cs="Verdana"/>
              </w:rPr>
              <w:t>оплаты  Покупатель</w:t>
            </w:r>
            <w:proofErr w:type="gramEnd"/>
            <w:r>
              <w:rPr>
                <w:rFonts w:ascii="Verdana" w:hAnsi="Verdana" w:eastAsia="Verdana" w:cs="Verdana"/>
              </w:rPr>
              <w:t xml:space="preserve"> по требованию Продавца обязан оплатить Продавцу штраф в следующем размере:</w:t>
            </w:r>
          </w:p>
          <w:p w:rsidR="00A977BC" w:rsidRDefault="00F741FE">
            <w:pPr>
              <w:jc w:val="both"/>
              <w:rPr>
                <w:rFonts w:ascii="Verdana" w:hAnsi="Verdana" w:eastAsia="Verdana" w:cs="Verdana"/>
              </w:rPr>
            </w:pPr>
            <w:r>
              <w:rPr>
                <w:rFonts w:ascii="Verdana" w:hAnsi="Verdana" w:eastAsia="Verdana" w:cs="Verdana"/>
              </w:rPr>
              <w:lastRenderedPageBreak/>
              <w:t>6.1.1</w:t>
            </w:r>
            <w:r>
              <w:rPr>
                <w:rFonts w:ascii="Verdana" w:hAnsi="Verdana" w:eastAsia="Verdana" w:cs="Verdana"/>
              </w:rPr>
              <w:tab/>
              <w:t xml:space="preserve">0,1 % от суммы платежа, который не был произведен в срок, за каждый календарный день задержки </w:t>
            </w:r>
            <w:proofErr w:type="gramStart"/>
            <w:r>
              <w:rPr>
                <w:rFonts w:ascii="Verdana" w:hAnsi="Verdana" w:eastAsia="Verdana" w:cs="Verdana"/>
              </w:rPr>
              <w:t>платежа,  но</w:t>
            </w:r>
            <w:proofErr w:type="gramEnd"/>
            <w:r>
              <w:rPr>
                <w:rFonts w:ascii="Verdana" w:hAnsi="Verdana" w:eastAsia="Verdana" w:cs="Verdana"/>
              </w:rPr>
              <w:t xml:space="preserve"> не более 5% от размера причитающегося  платежа.</w:t>
            </w:r>
          </w:p>
          <w:p w:rsidR="00A977BC" w:rsidRDefault="00F741FE">
            <w:pPr>
              <w:jc w:val="both"/>
              <w:rPr>
                <w:rFonts w:ascii="Verdana" w:hAnsi="Verdana" w:eastAsia="Verdana" w:cs="Verdana"/>
              </w:rPr>
            </w:pPr>
            <w:proofErr w:type="gramStart"/>
            <w:r>
              <w:rPr>
                <w:rFonts w:ascii="Verdana" w:hAnsi="Verdana" w:eastAsia="Verdana" w:cs="Verdana"/>
              </w:rPr>
              <w:t>6.2  В</w:t>
            </w:r>
            <w:proofErr w:type="gramEnd"/>
            <w:r>
              <w:rPr>
                <w:rFonts w:ascii="Verdana" w:hAnsi="Verdana" w:eastAsia="Verdana" w:cs="Verdana"/>
              </w:rPr>
              <w:t xml:space="preserve"> случае задержки поставки партии Товара Продавец по требованию Покупателя обязан уплатить Покупателю  штраф (неустойку) в следующем размере:</w:t>
            </w:r>
          </w:p>
          <w:p w:rsidR="00A977BC" w:rsidRDefault="00F741FE">
            <w:pPr>
              <w:jc w:val="both"/>
              <w:rPr>
                <w:rFonts w:ascii="Verdana" w:hAnsi="Verdana" w:eastAsia="Verdana" w:cs="Verdana"/>
              </w:rPr>
            </w:pPr>
            <w:r>
              <w:rPr>
                <w:rFonts w:ascii="Verdana" w:hAnsi="Verdana" w:eastAsia="Verdana" w:cs="Verdana"/>
              </w:rPr>
              <w:t>6.2.1</w:t>
            </w:r>
            <w:r>
              <w:rPr>
                <w:rFonts w:ascii="Verdana" w:hAnsi="Verdana" w:eastAsia="Verdana" w:cs="Verdana"/>
              </w:rPr>
              <w:tab/>
              <w:t xml:space="preserve">0,1% от суммы товара, который не был поставлен в срок, за каждый календарный день задержки поставки но не более 5% от размера </w:t>
            </w:r>
            <w:proofErr w:type="spellStart"/>
            <w:r>
              <w:rPr>
                <w:rFonts w:ascii="Verdana" w:hAnsi="Verdana" w:eastAsia="Verdana" w:cs="Verdana"/>
              </w:rPr>
              <w:t>непоставленного</w:t>
            </w:r>
            <w:proofErr w:type="spellEnd"/>
            <w:r>
              <w:rPr>
                <w:rFonts w:ascii="Verdana" w:hAnsi="Verdana" w:eastAsia="Verdana" w:cs="Verdana"/>
              </w:rPr>
              <w:t xml:space="preserve"> в срок товара.</w:t>
            </w:r>
          </w:p>
          <w:p w:rsidR="00A977BC" w:rsidRDefault="00F741FE">
            <w:pPr>
              <w:jc w:val="both"/>
              <w:rPr>
                <w:rFonts w:ascii="Verdana" w:hAnsi="Verdana" w:eastAsia="Verdana" w:cs="Verdana"/>
              </w:rPr>
            </w:pPr>
            <w:r>
              <w:rPr>
                <w:rFonts w:ascii="Verdana" w:hAnsi="Verdana" w:eastAsia="Verdana" w:cs="Verdana"/>
              </w:rPr>
              <w:t>6.3 Все суммы, подлежащие уплате Покупателем Продавцу на основании положений настоящей статьи 6, уплачиваются банковским переводом на банковский счет, реквизиты которого указаны Продавцом в п. 4.5 настоящего Договора.</w:t>
            </w:r>
          </w:p>
          <w:p w:rsidR="00A977BC" w:rsidRDefault="00A977BC">
            <w:pPr>
              <w:jc w:val="center"/>
              <w:rPr>
                <w:rFonts w:ascii="Verdana" w:hAnsi="Verdana" w:eastAsia="Verdana" w:cs="Verdana"/>
              </w:rPr>
            </w:pPr>
          </w:p>
          <w:p w:rsidR="00A977BC" w:rsidRDefault="00F741FE">
            <w:pPr>
              <w:ind w:left="748" w:hanging="748"/>
              <w:rPr>
                <w:rFonts w:ascii="Verdana" w:hAnsi="Verdana" w:eastAsia="Verdana" w:cs="Verdana"/>
                <w:b/>
              </w:rPr>
            </w:pPr>
            <w:r>
              <w:rPr>
                <w:rFonts w:ascii="Verdana" w:hAnsi="Verdana" w:eastAsia="Verdana" w:cs="Verdana"/>
                <w:b/>
              </w:rPr>
              <w:t>7.</w:t>
            </w:r>
            <w:r>
              <w:rPr>
                <w:rFonts w:ascii="Verdana" w:hAnsi="Verdana" w:eastAsia="Verdana" w:cs="Verdana"/>
                <w:b/>
              </w:rPr>
              <w:tab/>
              <w:t>ПРАВО СОБСТВЕННОСТИ И РИСК СЛУЧАЙНОЙ ГИБЕЛИ</w:t>
            </w:r>
          </w:p>
          <w:p w:rsidR="00A977BC" w:rsidRDefault="00A977BC">
            <w:pPr>
              <w:jc w:val="both"/>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7.1</w:t>
            </w:r>
            <w:r>
              <w:rPr>
                <w:rFonts w:ascii="Verdana" w:hAnsi="Verdana" w:eastAsia="Verdana" w:cs="Verdana"/>
              </w:rPr>
              <w:tab/>
            </w:r>
            <w:r w:rsidRPr="00A506D0">
              <w:rPr>
                <w:rFonts w:ascii="Verdana" w:hAnsi="Verdana" w:eastAsia="Verdana" w:cs="Verdana"/>
                <w:highlight w:val="cyan"/>
              </w:rPr>
              <w:t>Право собственности на отгруженный Товар переходит от Продавца к Покупателю в момент получения Товара Покупателем с таможенного склада.</w:t>
            </w:r>
          </w:p>
          <w:p w:rsidR="00A977BC" w:rsidRDefault="00F741FE">
            <w:pPr>
              <w:jc w:val="both"/>
              <w:rPr>
                <w:rFonts w:ascii="Verdana" w:hAnsi="Verdana" w:eastAsia="Verdana" w:cs="Verdana"/>
              </w:rPr>
            </w:pPr>
            <w:r>
              <w:rPr>
                <w:rFonts w:ascii="Verdana" w:hAnsi="Verdana" w:eastAsia="Verdana" w:cs="Verdana"/>
              </w:rPr>
              <w:t>7.2</w:t>
            </w:r>
            <w:r>
              <w:rPr>
                <w:rFonts w:ascii="Verdana" w:hAnsi="Verdana" w:eastAsia="Verdana" w:cs="Verdana"/>
              </w:rPr>
              <w:tab/>
            </w:r>
            <w:r w:rsidRPr="00A506D0">
              <w:rPr>
                <w:rFonts w:ascii="Verdana" w:hAnsi="Verdana" w:eastAsia="Verdana" w:cs="Verdana"/>
                <w:highlight w:val="cyan"/>
              </w:rPr>
              <w:t xml:space="preserve">Риск случайной гибели или повреждения отгруженного Товара переходит от Продавца к Покупателю </w:t>
            </w:r>
            <w:proofErr w:type="gramStart"/>
            <w:r w:rsidRPr="00A506D0">
              <w:rPr>
                <w:rFonts w:ascii="Verdana" w:hAnsi="Verdana" w:eastAsia="Verdana" w:cs="Verdana"/>
                <w:highlight w:val="cyan"/>
              </w:rPr>
              <w:t>в  момент</w:t>
            </w:r>
            <w:proofErr w:type="gramEnd"/>
            <w:r w:rsidRPr="00A506D0">
              <w:rPr>
                <w:rFonts w:ascii="Verdana" w:hAnsi="Verdana" w:eastAsia="Verdana" w:cs="Verdana"/>
                <w:highlight w:val="cyan"/>
              </w:rPr>
              <w:t xml:space="preserve"> получения Покупателем Товара с таможенного склада.</w:t>
            </w:r>
          </w:p>
          <w:p w:rsidR="00A977BC" w:rsidRDefault="00A977BC">
            <w:pPr>
              <w:jc w:val="center"/>
              <w:rPr>
                <w:rFonts w:ascii="Verdana" w:hAnsi="Verdana" w:eastAsia="Verdana" w:cs="Verdana"/>
              </w:rPr>
            </w:pPr>
          </w:p>
          <w:p w:rsidR="00A977BC" w:rsidRDefault="00A977BC">
            <w:pPr>
              <w:jc w:val="center"/>
              <w:rPr>
                <w:rFonts w:ascii="Verdana" w:hAnsi="Verdana" w:eastAsia="Verdana" w:cs="Verdana"/>
              </w:rPr>
            </w:pPr>
          </w:p>
          <w:p w:rsidR="00A977BC" w:rsidRDefault="00F741FE">
            <w:pPr>
              <w:jc w:val="both"/>
              <w:rPr>
                <w:rFonts w:ascii="Verdana" w:hAnsi="Verdana" w:eastAsia="Verdana" w:cs="Verdana"/>
                <w:b/>
              </w:rPr>
            </w:pPr>
            <w:r>
              <w:rPr>
                <w:rFonts w:ascii="Verdana" w:hAnsi="Verdana" w:eastAsia="Verdana" w:cs="Verdana"/>
                <w:b/>
              </w:rPr>
              <w:t>8.</w:t>
            </w:r>
            <w:r>
              <w:rPr>
                <w:rFonts w:ascii="Verdana" w:hAnsi="Verdana" w:eastAsia="Verdana" w:cs="Verdana"/>
                <w:b/>
              </w:rPr>
              <w:tab/>
              <w:t>УПАКОВКА И МАРКИРОВКА</w:t>
            </w:r>
          </w:p>
          <w:p w:rsidR="00A977BC" w:rsidRDefault="00A977BC">
            <w:pPr>
              <w:jc w:val="both"/>
              <w:rPr>
                <w:rFonts w:ascii="Verdana" w:hAnsi="Verdana" w:eastAsia="Verdana" w:cs="Verdana"/>
              </w:rPr>
            </w:pPr>
          </w:p>
          <w:p w:rsidR="00A977BC" w:rsidRDefault="00F741FE">
            <w:pPr>
              <w:jc w:val="both"/>
              <w:rPr>
                <w:rFonts w:ascii="Arial" w:hAnsi="Arial" w:eastAsia="Arial" w:cs="Arial"/>
              </w:rPr>
            </w:pPr>
            <w:r>
              <w:rPr>
                <w:rFonts w:ascii="Verdana" w:hAnsi="Verdana" w:eastAsia="Verdana" w:cs="Verdana"/>
              </w:rPr>
              <w:t>8.1</w:t>
            </w:r>
            <w:r>
              <w:rPr>
                <w:rFonts w:ascii="Verdana" w:hAnsi="Verdana" w:eastAsia="Verdana" w:cs="Verdana"/>
              </w:rPr>
              <w:tab/>
              <w:t xml:space="preserve"> Отгрузка производится в упаковке, которая гарантирует полное сохранение Товара и исключает его повреждение при транспортировке, учитывая при этом перегрузку Товара и долгосрочное сохранение, а Покупатель обязан сохранять Товар в </w:t>
            </w:r>
            <w:proofErr w:type="gramStart"/>
            <w:r>
              <w:rPr>
                <w:rFonts w:ascii="Verdana" w:hAnsi="Verdana" w:eastAsia="Verdana" w:cs="Verdana"/>
              </w:rPr>
              <w:t>соответствии  с</w:t>
            </w:r>
            <w:proofErr w:type="gramEnd"/>
            <w:r>
              <w:rPr>
                <w:rFonts w:ascii="Verdana" w:hAnsi="Verdana" w:eastAsia="Verdana" w:cs="Verdana"/>
              </w:rPr>
              <w:t xml:space="preserve"> соответствующими условиями, обозначенными на индивидуальной упаковке.</w:t>
            </w:r>
          </w:p>
          <w:p w:rsidR="00A977BC" w:rsidRDefault="00F741FE">
            <w:pPr>
              <w:jc w:val="both"/>
              <w:rPr>
                <w:rFonts w:ascii="Verdana" w:hAnsi="Verdana" w:eastAsia="Verdana" w:cs="Verdana"/>
              </w:rPr>
            </w:pPr>
            <w:r>
              <w:rPr>
                <w:rFonts w:ascii="Arial" w:hAnsi="Arial" w:eastAsia="Arial" w:cs="Arial"/>
              </w:rPr>
              <w:t xml:space="preserve">8.2. </w:t>
            </w:r>
            <w:r>
              <w:rPr>
                <w:rFonts w:ascii="Verdana" w:hAnsi="Verdana" w:eastAsia="Verdana" w:cs="Verdana"/>
              </w:rPr>
              <w:t>Товар поставляется в отдельных коробках. Стоимость тары и упаковки входит в стоимость Товара и не подлежит возврату.</w:t>
            </w:r>
          </w:p>
          <w:p w:rsidR="00A977BC" w:rsidRDefault="00F741FE">
            <w:pPr>
              <w:jc w:val="both"/>
              <w:rPr>
                <w:rFonts w:ascii="Verdana" w:hAnsi="Verdana" w:eastAsia="Verdana" w:cs="Verdana"/>
              </w:rPr>
            </w:pPr>
            <w:r>
              <w:rPr>
                <w:rFonts w:ascii="Verdana" w:hAnsi="Verdana" w:eastAsia="Verdana" w:cs="Verdana"/>
              </w:rPr>
              <w:lastRenderedPageBreak/>
              <w:t xml:space="preserve">8.3. Каждая индивидуальная упаковка товара должна иметь штрих-код, содержать необходимую маркировку согласно с нормативной документацией Республики Казахстан с указанием производителя, наименования товара, серии (партии) и количества в упаковке, даты производства, сроков годности и условий хранения, инструкции-вкладыши на русском и казахском языках, утвержденные Приказом Председателя </w:t>
            </w:r>
            <w:proofErr w:type="spellStart"/>
            <w:r>
              <w:rPr>
                <w:rFonts w:ascii="Verdana" w:hAnsi="Verdana" w:eastAsia="Verdana" w:cs="Verdana"/>
              </w:rPr>
              <w:t>КККБТиУ</w:t>
            </w:r>
            <w:proofErr w:type="spellEnd"/>
            <w:r>
              <w:rPr>
                <w:rFonts w:ascii="Verdana" w:hAnsi="Verdana" w:eastAsia="Verdana" w:cs="Verdana"/>
              </w:rPr>
              <w:t xml:space="preserve"> Министерства здравоохранения Республики Казахстан.</w:t>
            </w:r>
          </w:p>
          <w:p w:rsidR="00A977BC" w:rsidRDefault="00F741FE">
            <w:pPr>
              <w:jc w:val="both"/>
              <w:rPr>
                <w:rFonts w:ascii="Verdana" w:hAnsi="Verdana" w:eastAsia="Verdana" w:cs="Verdana"/>
              </w:rPr>
            </w:pPr>
            <w:r>
              <w:rPr>
                <w:rFonts w:ascii="Verdana" w:hAnsi="Verdana" w:eastAsia="Verdana" w:cs="Verdana"/>
              </w:rPr>
              <w:t xml:space="preserve">8.4. С грузом следуют следующие документы, за содержание и наличие которых несет ответственность </w:t>
            </w:r>
            <w:r>
              <w:rPr>
                <w:rFonts w:ascii="Verdana" w:hAnsi="Verdana" w:eastAsia="Verdana" w:cs="Verdana"/>
                <w:b/>
              </w:rPr>
              <w:t>Продавец</w:t>
            </w:r>
            <w:r>
              <w:rPr>
                <w:rFonts w:ascii="Verdana" w:hAnsi="Verdana" w:eastAsia="Verdana" w:cs="Verdana"/>
              </w:rPr>
              <w:t>: счет на поставку, инвойс в двух экземплярах, упаковочный лист, копия сертификата происхождения, копия сертификата анализа на каждый продукт на английском и/или русском языке.</w:t>
            </w:r>
          </w:p>
          <w:p w:rsidR="00A977BC" w:rsidRDefault="00A977BC">
            <w:pPr>
              <w:jc w:val="center"/>
              <w:rPr>
                <w:rFonts w:ascii="Verdana" w:hAnsi="Verdana" w:eastAsia="Verdana" w:cs="Verdana"/>
              </w:rPr>
            </w:pPr>
          </w:p>
          <w:p w:rsidR="00A977BC" w:rsidRDefault="00F741FE">
            <w:pPr>
              <w:jc w:val="both"/>
              <w:rPr>
                <w:rFonts w:ascii="Verdana" w:hAnsi="Verdana" w:eastAsia="Verdana" w:cs="Verdana"/>
                <w:b/>
              </w:rPr>
            </w:pPr>
            <w:r>
              <w:rPr>
                <w:rFonts w:ascii="Verdana" w:hAnsi="Verdana" w:eastAsia="Verdana" w:cs="Verdana"/>
                <w:b/>
              </w:rPr>
              <w:t>9.</w:t>
            </w:r>
            <w:r>
              <w:rPr>
                <w:rFonts w:ascii="Verdana" w:hAnsi="Verdana" w:eastAsia="Verdana" w:cs="Verdana"/>
                <w:b/>
              </w:rPr>
              <w:tab/>
              <w:t>КАЧЕСТВО ТОВАРА</w:t>
            </w:r>
          </w:p>
          <w:p w:rsidR="00A977BC" w:rsidRDefault="00A977BC">
            <w:pPr>
              <w:jc w:val="both"/>
              <w:rPr>
                <w:rFonts w:ascii="Verdana" w:hAnsi="Verdana" w:eastAsia="Verdana" w:cs="Verdana"/>
              </w:rPr>
            </w:pPr>
          </w:p>
          <w:p w:rsidR="00A977BC" w:rsidRDefault="00F741FE">
            <w:pPr>
              <w:pBdr>
                <w:top w:val="nil"/>
                <w:left w:val="nil"/>
                <w:bottom w:val="nil"/>
                <w:right w:val="nil"/>
                <w:between w:val="nil"/>
              </w:pBdr>
              <w:spacing w:after="160"/>
              <w:rPr>
                <w:rFonts w:ascii="Verdana" w:hAnsi="Verdana" w:eastAsia="Verdana" w:cs="Verdana"/>
                <w:color w:val="000000"/>
              </w:rPr>
            </w:pPr>
            <w:r>
              <w:rPr>
                <w:rFonts w:ascii="Verdana" w:hAnsi="Verdana" w:eastAsia="Verdana" w:cs="Verdana"/>
                <w:color w:val="000000"/>
                <w:sz w:val="20"/>
                <w:szCs w:val="20"/>
              </w:rPr>
              <w:t xml:space="preserve">9.1. Качество отпускаемого товара должно соответствовать действующим стандартам, ГОСТам Республики Казахстан, техническим условиям на данный вид товара и подтверждаться сертификатом </w:t>
            </w:r>
            <w:r>
              <w:rPr>
                <w:rFonts w:ascii="Verdana" w:hAnsi="Verdana" w:eastAsia="Verdana" w:cs="Verdana"/>
                <w:color w:val="000000"/>
              </w:rPr>
              <w:t>соответствия продукции».</w:t>
            </w:r>
          </w:p>
          <w:p w:rsidR="00A977BC" w:rsidRDefault="00723D2C">
            <w:pPr>
              <w:pBdr>
                <w:top w:val="nil"/>
                <w:left w:val="nil"/>
                <w:bottom w:val="nil"/>
                <w:right w:val="nil"/>
                <w:between w:val="nil"/>
              </w:pBdr>
              <w:spacing w:after="160"/>
              <w:rPr>
                <w:rFonts w:ascii="Verdana" w:hAnsi="Verdana" w:eastAsia="Verdana" w:cs="Verdana"/>
                <w:color w:val="000000"/>
              </w:rPr>
            </w:pPr>
            <w:sdt>
              <w:sdtPr>
                <w:tag w:val="goog_rdk_4"/>
                <w:id w:val="-732463333"/>
              </w:sdtPr>
              <w:sdtEndPr/>
              <w:sdtContent>
                <w:r w:rsidR="00F741FE">
                  <w:rPr>
                    <w:rFonts w:ascii="Arial" w:hAnsi="Arial" w:eastAsia="Arial" w:cs="Arial"/>
                    <w:color w:val="000000"/>
                  </w:rPr>
                  <w:t>Так как, согласно Правилам проведения оценки безопасности и качества ЛС и МИ, утвержденным приказом МЗ от 26.11.14г. №269, документ о качестве теперь называется сертификат соответствия продукции (ранее назывался заключение о безопасности и качестве)</w:t>
                </w:r>
              </w:sdtContent>
            </w:sdt>
          </w:p>
          <w:p w:rsidR="00A977BC" w:rsidRDefault="00F741FE">
            <w:pPr>
              <w:jc w:val="both"/>
              <w:rPr>
                <w:rFonts w:ascii="Verdana" w:hAnsi="Verdana" w:eastAsia="Verdana" w:cs="Verdana"/>
              </w:rPr>
            </w:pPr>
            <w:r>
              <w:rPr>
                <w:rFonts w:ascii="Verdana" w:hAnsi="Verdana" w:eastAsia="Verdana" w:cs="Verdana"/>
              </w:rPr>
              <w:t>9.2.</w:t>
            </w:r>
            <w:r>
              <w:rPr>
                <w:rFonts w:ascii="Verdana" w:hAnsi="Verdana" w:eastAsia="Verdana" w:cs="Verdana"/>
              </w:rPr>
              <w:tab/>
            </w:r>
            <w:r w:rsidRPr="00A506D0">
              <w:rPr>
                <w:rFonts w:ascii="Verdana" w:hAnsi="Verdana" w:eastAsia="Verdana" w:cs="Verdana"/>
                <w:highlight w:val="cyan"/>
              </w:rPr>
              <w:t>Срок годности медикаментов на Дату поставки должен оставаться не менее 80% от их срока годности.</w:t>
            </w:r>
          </w:p>
          <w:p w:rsidR="00A977BC" w:rsidRDefault="00F741FE">
            <w:pPr>
              <w:jc w:val="both"/>
              <w:rPr>
                <w:rFonts w:ascii="Verdana" w:hAnsi="Verdana" w:eastAsia="Verdana" w:cs="Verdana"/>
              </w:rPr>
            </w:pPr>
            <w:r>
              <w:rPr>
                <w:rFonts w:ascii="Verdana" w:hAnsi="Verdana" w:eastAsia="Verdana" w:cs="Verdana"/>
              </w:rPr>
              <w:t>9.3. Товар считается сданным Продавцом и принятым Покупателем:</w:t>
            </w:r>
          </w:p>
          <w:p w:rsidR="00A977BC" w:rsidRDefault="00A977BC">
            <w:pPr>
              <w:jc w:val="both"/>
              <w:rPr>
                <w:rFonts w:ascii="Verdana" w:hAnsi="Verdana" w:eastAsia="Verdana" w:cs="Verdana"/>
              </w:rPr>
            </w:pPr>
          </w:p>
          <w:p w:rsidR="00A977BC" w:rsidRDefault="00F741FE">
            <w:pPr>
              <w:jc w:val="both"/>
              <w:rPr>
                <w:rFonts w:ascii="Verdana" w:hAnsi="Verdana" w:eastAsia="Verdana" w:cs="Verdana"/>
              </w:rPr>
            </w:pPr>
            <w:r>
              <w:rPr>
                <w:rFonts w:ascii="Verdana" w:hAnsi="Verdana" w:eastAsia="Verdana" w:cs="Verdana"/>
              </w:rPr>
              <w:t>- по количеству – согласно количеству препаратов, которые указаны в счете по каждому наименованию и весу, которые указаны в товаротранспортной накладной и в сопровождающих документах на Товар;</w:t>
            </w:r>
          </w:p>
          <w:p w:rsidR="00A977BC" w:rsidRDefault="00F741FE">
            <w:pPr>
              <w:jc w:val="both"/>
              <w:rPr>
                <w:rFonts w:ascii="Verdana" w:hAnsi="Verdana" w:eastAsia="Verdana" w:cs="Verdana"/>
              </w:rPr>
            </w:pPr>
            <w:r>
              <w:rPr>
                <w:rFonts w:ascii="Verdana" w:hAnsi="Verdana" w:eastAsia="Verdana" w:cs="Verdana"/>
              </w:rPr>
              <w:t>- по качеству - согласно сертификату качества предприятия-производителя.</w:t>
            </w:r>
          </w:p>
          <w:p w:rsidR="00A977BC" w:rsidRDefault="00F741FE">
            <w:pPr>
              <w:jc w:val="both"/>
              <w:rPr>
                <w:rFonts w:ascii="Verdana" w:hAnsi="Verdana" w:eastAsia="Verdana" w:cs="Verdana"/>
              </w:rPr>
            </w:pPr>
            <w:r>
              <w:rPr>
                <w:rFonts w:ascii="Verdana" w:hAnsi="Verdana" w:eastAsia="Verdana" w:cs="Verdana"/>
              </w:rPr>
              <w:lastRenderedPageBreak/>
              <w:t xml:space="preserve">9.4. В случае несоответствия фактичного наличия Товара с прилагаемыми документами или его повреждения, Покупатель на протяжении 5 (пяти) рабочих дней составляет акт бракованного Товара с обязательным привлечением представителя Продавца, в случае его отсутствия, после получения письменного разрешения Продавца, и немедленно передает его Продавцу. В случае несоответствия качества поставленного товара с сертификатом качества Покупатель в течение 15 рабочих дней с момента обнаружения бракованного товара составляет письменную претензию и акт с </w:t>
            </w:r>
            <w:proofErr w:type="gramStart"/>
            <w:r>
              <w:rPr>
                <w:rFonts w:ascii="Verdana" w:hAnsi="Verdana" w:eastAsia="Verdana" w:cs="Verdana"/>
              </w:rPr>
              <w:t>обязательным  привлечением</w:t>
            </w:r>
            <w:proofErr w:type="gramEnd"/>
            <w:r>
              <w:rPr>
                <w:rFonts w:ascii="Verdana" w:hAnsi="Verdana" w:eastAsia="Verdana" w:cs="Verdana"/>
              </w:rPr>
              <w:t xml:space="preserve"> представителя Продавца, в случае его отсутствия, после получения письменного разрешения Продавца и немедленно передает его Продавцу. претензии по качеству Товара принимаются в течение всего срока годности на Товар. </w:t>
            </w:r>
          </w:p>
          <w:p w:rsidR="00A977BC" w:rsidRDefault="00F741FE">
            <w:pPr>
              <w:jc w:val="both"/>
              <w:rPr>
                <w:rFonts w:ascii="Verdana" w:hAnsi="Verdana" w:eastAsia="Verdana" w:cs="Verdana"/>
              </w:rPr>
            </w:pPr>
            <w:r w:rsidRPr="00A506D0">
              <w:rPr>
                <w:rFonts w:ascii="Verdana" w:hAnsi="Verdana" w:eastAsia="Verdana" w:cs="Verdana"/>
                <w:highlight w:val="cyan"/>
              </w:rPr>
              <w:t>Данный акт бракованного Товара подлежит рассмотрению Продавцом в период не более чем 20 (двадцати) рабочих дней с момента передачи его Продавцу. Материальный убыток Покупателя подлежит компенсированию со Стороны Продавца путем предоставления кредит-ноты. Кредит-нота может быть предоставлена только при предъявлении доказательств брака товара Продавцу.</w:t>
            </w:r>
          </w:p>
          <w:p w:rsidR="00A977BC" w:rsidRDefault="00F741FE">
            <w:pPr>
              <w:jc w:val="both"/>
              <w:rPr>
                <w:rFonts w:ascii="Verdana" w:hAnsi="Verdana" w:eastAsia="Verdana" w:cs="Verdana"/>
              </w:rPr>
            </w:pPr>
            <w:r>
              <w:rPr>
                <w:rFonts w:ascii="Verdana" w:hAnsi="Verdana" w:eastAsia="Verdana" w:cs="Verdana"/>
              </w:rPr>
              <w:t>9.5. Поврежденная часть поставленного Товара должна быть отложена и защищена, а решение о дальнейших действиях относительно поврежденного Товара принимает Продавец.</w:t>
            </w:r>
          </w:p>
          <w:p w:rsidR="00A977BC" w:rsidRDefault="00F741FE">
            <w:pPr>
              <w:jc w:val="both"/>
              <w:rPr>
                <w:rFonts w:ascii="Verdana" w:hAnsi="Verdana" w:eastAsia="Verdana" w:cs="Verdana"/>
              </w:rPr>
            </w:pPr>
            <w:r>
              <w:rPr>
                <w:rFonts w:ascii="Verdana" w:hAnsi="Verdana" w:eastAsia="Verdana" w:cs="Verdana"/>
              </w:rPr>
              <w:t>9.6.Покупатель осуществляет реализацию товара, полученного по данному контракту только на территории Республики Казахстан. Все товары (препараты) поставляемые Продавцом, зарегистрированы и разрешены к применению на территории РК.</w:t>
            </w:r>
          </w:p>
          <w:p w:rsidR="00A977BC" w:rsidRDefault="00A977BC">
            <w:pPr>
              <w:jc w:val="both"/>
              <w:rPr>
                <w:rFonts w:ascii="Arial" w:hAnsi="Arial" w:eastAsia="Arial" w:cs="Arial"/>
                <w:b/>
                <w:i/>
              </w:rPr>
            </w:pPr>
          </w:p>
          <w:p w:rsidR="00A977BC" w:rsidRDefault="00A977BC">
            <w:pPr>
              <w:jc w:val="both"/>
              <w:rPr>
                <w:rFonts w:ascii="Arial" w:hAnsi="Arial" w:eastAsia="Arial" w:cs="Arial"/>
                <w:b/>
                <w:i/>
              </w:rPr>
            </w:pPr>
          </w:p>
          <w:p w:rsidR="00A977BC" w:rsidRDefault="00A977BC">
            <w:pPr>
              <w:jc w:val="both"/>
              <w:rPr>
                <w:rFonts w:ascii="Arial" w:hAnsi="Arial" w:eastAsia="Arial" w:cs="Arial"/>
                <w:b/>
                <w:i/>
              </w:rPr>
            </w:pPr>
          </w:p>
          <w:p w:rsidR="00A977BC" w:rsidRDefault="00F741FE">
            <w:pPr>
              <w:jc w:val="both"/>
              <w:rPr>
                <w:rFonts w:ascii="Verdana" w:hAnsi="Verdana" w:eastAsia="Verdana" w:cs="Verdana"/>
                <w:b/>
              </w:rPr>
            </w:pPr>
            <w:r>
              <w:rPr>
                <w:rFonts w:ascii="Verdana" w:hAnsi="Verdana" w:eastAsia="Verdana" w:cs="Verdana"/>
                <w:b/>
              </w:rPr>
              <w:lastRenderedPageBreak/>
              <w:t xml:space="preserve">10. </w:t>
            </w:r>
            <w:r>
              <w:rPr>
                <w:rFonts w:ascii="Verdana" w:hAnsi="Verdana" w:eastAsia="Verdana" w:cs="Verdana"/>
                <w:b/>
              </w:rPr>
              <w:tab/>
              <w:t>КОЛИЧЕСТВО ТОВАРА</w:t>
            </w:r>
          </w:p>
          <w:p w:rsidR="00A977BC" w:rsidRDefault="00A977BC">
            <w:pPr>
              <w:jc w:val="both"/>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10.1</w:t>
            </w:r>
            <w:r>
              <w:rPr>
                <w:rFonts w:ascii="Verdana" w:hAnsi="Verdana" w:eastAsia="Verdana" w:cs="Verdana"/>
              </w:rPr>
              <w:tab/>
              <w:t>Количество отгружаемого Товара должно соответствовать количеству упаковок, которое указывается в Заказе на покупку, а также отгрузочным документам.</w:t>
            </w:r>
          </w:p>
          <w:p w:rsidR="00A977BC" w:rsidRDefault="00F741FE">
            <w:pPr>
              <w:jc w:val="both"/>
              <w:rPr>
                <w:rFonts w:ascii="Verdana" w:hAnsi="Verdana" w:eastAsia="Verdana" w:cs="Verdana"/>
              </w:rPr>
            </w:pPr>
            <w:r>
              <w:rPr>
                <w:rFonts w:ascii="Verdana" w:hAnsi="Verdana" w:eastAsia="Verdana" w:cs="Verdana"/>
              </w:rPr>
              <w:t>10.2</w:t>
            </w:r>
            <w:r>
              <w:rPr>
                <w:rFonts w:ascii="Verdana" w:hAnsi="Verdana" w:eastAsia="Verdana" w:cs="Verdana"/>
              </w:rPr>
              <w:tab/>
              <w:t>Товар считается поставленным Продавцом по количеству и принятым Покупателем в количестве, указанном в отгрузочных документах.</w:t>
            </w:r>
          </w:p>
          <w:p w:rsidR="00A977BC" w:rsidRDefault="00F741FE">
            <w:pPr>
              <w:jc w:val="both"/>
              <w:rPr>
                <w:rFonts w:ascii="Verdana" w:hAnsi="Verdana" w:eastAsia="Verdana" w:cs="Verdana"/>
              </w:rPr>
            </w:pPr>
            <w:r>
              <w:rPr>
                <w:rFonts w:ascii="Verdana" w:hAnsi="Verdana" w:eastAsia="Verdana" w:cs="Verdana"/>
              </w:rPr>
              <w:t>10.3</w:t>
            </w:r>
            <w:r>
              <w:rPr>
                <w:rFonts w:ascii="Verdana" w:hAnsi="Verdana" w:eastAsia="Verdana" w:cs="Verdana"/>
              </w:rPr>
              <w:tab/>
              <w:t>Продавец обязуется предоставить Покупателю с товарной партией следующие отгрузочные документы:</w:t>
            </w:r>
          </w:p>
          <w:p w:rsidR="00A977BC" w:rsidRDefault="00A977BC">
            <w:pPr>
              <w:jc w:val="both"/>
              <w:rPr>
                <w:rFonts w:ascii="Verdana" w:hAnsi="Verdana" w:eastAsia="Verdana" w:cs="Verdana"/>
              </w:rPr>
            </w:pPr>
          </w:p>
          <w:p w:rsidR="00A977BC" w:rsidRDefault="00F741FE">
            <w:pPr>
              <w:ind w:left="465" w:hanging="425"/>
              <w:jc w:val="both"/>
              <w:rPr>
                <w:rFonts w:ascii="Verdana" w:hAnsi="Verdana" w:eastAsia="Verdana" w:cs="Verdana"/>
              </w:rPr>
            </w:pPr>
            <w:r>
              <w:rPr>
                <w:rFonts w:ascii="Verdana" w:hAnsi="Verdana" w:eastAsia="Verdana" w:cs="Verdana"/>
              </w:rPr>
              <w:t>•</w:t>
            </w:r>
            <w:r>
              <w:rPr>
                <w:rFonts w:ascii="Verdana" w:hAnsi="Verdana" w:eastAsia="Verdana" w:cs="Verdana"/>
              </w:rPr>
              <w:tab/>
              <w:t>Сертификат происхождения</w:t>
            </w:r>
          </w:p>
          <w:p w:rsidR="00A977BC" w:rsidRDefault="00F741FE">
            <w:pPr>
              <w:ind w:left="465" w:hanging="425"/>
              <w:jc w:val="both"/>
              <w:rPr>
                <w:rFonts w:ascii="Verdana" w:hAnsi="Verdana" w:eastAsia="Verdana" w:cs="Verdana"/>
              </w:rPr>
            </w:pPr>
            <w:r>
              <w:rPr>
                <w:rFonts w:ascii="Verdana" w:hAnsi="Verdana" w:eastAsia="Verdana" w:cs="Verdana"/>
              </w:rPr>
              <w:t>•</w:t>
            </w:r>
            <w:r>
              <w:rPr>
                <w:rFonts w:ascii="Verdana" w:hAnsi="Verdana" w:eastAsia="Verdana" w:cs="Verdana"/>
              </w:rPr>
              <w:tab/>
              <w:t>Спецификация или упаковочный лист</w:t>
            </w:r>
          </w:p>
          <w:p w:rsidR="00A977BC" w:rsidRDefault="00F741FE">
            <w:pPr>
              <w:ind w:left="465" w:hanging="425"/>
              <w:jc w:val="both"/>
              <w:rPr>
                <w:rFonts w:ascii="Verdana" w:hAnsi="Verdana" w:eastAsia="Verdana" w:cs="Verdana"/>
              </w:rPr>
            </w:pPr>
            <w:r>
              <w:rPr>
                <w:rFonts w:ascii="Verdana" w:hAnsi="Verdana" w:eastAsia="Verdana" w:cs="Verdana"/>
              </w:rPr>
              <w:t>•</w:t>
            </w:r>
            <w:r>
              <w:rPr>
                <w:rFonts w:ascii="Verdana" w:hAnsi="Verdana" w:eastAsia="Verdana" w:cs="Verdana"/>
              </w:rPr>
              <w:tab/>
              <w:t>Сертификат анализа</w:t>
            </w:r>
          </w:p>
          <w:p w:rsidR="00A977BC" w:rsidRDefault="00F741FE">
            <w:pPr>
              <w:ind w:left="465" w:hanging="425"/>
              <w:jc w:val="both"/>
              <w:rPr>
                <w:rFonts w:ascii="Verdana" w:hAnsi="Verdana" w:eastAsia="Verdana" w:cs="Verdana"/>
              </w:rPr>
            </w:pPr>
            <w:r>
              <w:rPr>
                <w:rFonts w:ascii="Verdana" w:hAnsi="Verdana" w:eastAsia="Verdana" w:cs="Verdana"/>
              </w:rPr>
              <w:t>•</w:t>
            </w:r>
            <w:r>
              <w:rPr>
                <w:rFonts w:ascii="Verdana" w:hAnsi="Verdana" w:eastAsia="Verdana" w:cs="Verdana"/>
              </w:rPr>
              <w:tab/>
            </w:r>
            <w:proofErr w:type="spellStart"/>
            <w:r>
              <w:rPr>
                <w:rFonts w:ascii="Verdana" w:hAnsi="Verdana" w:eastAsia="Verdana" w:cs="Verdana"/>
              </w:rPr>
              <w:t>Cчет</w:t>
            </w:r>
            <w:proofErr w:type="spellEnd"/>
            <w:r>
              <w:rPr>
                <w:rFonts w:ascii="Verdana" w:hAnsi="Verdana" w:eastAsia="Verdana" w:cs="Verdana"/>
              </w:rPr>
              <w:t xml:space="preserve"> в двух экземплярах</w:t>
            </w:r>
          </w:p>
          <w:p w:rsidR="00A977BC" w:rsidRDefault="00F741FE">
            <w:pPr>
              <w:ind w:left="465" w:hanging="425"/>
              <w:jc w:val="both"/>
              <w:rPr>
                <w:rFonts w:ascii="Verdana" w:hAnsi="Verdana" w:eastAsia="Verdana" w:cs="Verdana"/>
              </w:rPr>
            </w:pPr>
            <w:r>
              <w:rPr>
                <w:rFonts w:ascii="Verdana" w:hAnsi="Verdana" w:eastAsia="Verdana" w:cs="Verdana"/>
              </w:rPr>
              <w:t>•</w:t>
            </w:r>
            <w:r>
              <w:rPr>
                <w:rFonts w:ascii="Verdana" w:hAnsi="Verdana" w:eastAsia="Verdana" w:cs="Verdana"/>
              </w:rPr>
              <w:tab/>
              <w:t>Транспортная накладная - оригинал и две копии.</w:t>
            </w:r>
          </w:p>
          <w:p w:rsidR="00A977BC" w:rsidRDefault="00A977BC">
            <w:pPr>
              <w:jc w:val="center"/>
              <w:rPr>
                <w:rFonts w:ascii="Verdana" w:hAnsi="Verdana" w:eastAsia="Verdana" w:cs="Verdana"/>
              </w:rPr>
            </w:pPr>
          </w:p>
          <w:p w:rsidR="00A977BC" w:rsidRDefault="00F741FE">
            <w:pPr>
              <w:ind w:left="748" w:hanging="708"/>
              <w:rPr>
                <w:rFonts w:ascii="Verdana" w:hAnsi="Verdana" w:eastAsia="Verdana" w:cs="Verdana"/>
                <w:b/>
              </w:rPr>
            </w:pPr>
            <w:r>
              <w:rPr>
                <w:rFonts w:ascii="Verdana" w:hAnsi="Verdana" w:eastAsia="Verdana" w:cs="Verdana"/>
                <w:b/>
              </w:rPr>
              <w:t>11.</w:t>
            </w:r>
            <w:r>
              <w:rPr>
                <w:rFonts w:ascii="Verdana" w:hAnsi="Verdana" w:eastAsia="Verdana" w:cs="Verdana"/>
                <w:b/>
              </w:rPr>
              <w:tab/>
              <w:t>ПОДТВЕРЖДЕНИЯ И ГАРАНТИИ</w:t>
            </w:r>
          </w:p>
          <w:p w:rsidR="00A977BC" w:rsidRDefault="00A977BC">
            <w:pPr>
              <w:ind w:left="748" w:hanging="708"/>
              <w:jc w:val="both"/>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11.1</w:t>
            </w:r>
            <w:r>
              <w:rPr>
                <w:rFonts w:ascii="Verdana" w:hAnsi="Verdana" w:eastAsia="Verdana" w:cs="Verdana"/>
              </w:rPr>
              <w:tab/>
              <w:t>Стороны настоящим подтверждают и гарантируют, что являются созданными в установленном порядке и законно существующими юридическими лицами по законодательству соответствующих государств, что они предприняли все действия, требуемые применимым законодательством, для заключения настоящего Договора, что они обладают необходимыми полномочиями на заключения настоящего Договора и исполнение своих обязательств по нему в соответствии с его условиями и что заключение ими настоящего Договора не влечет нарушения каких-либо законодательных норм соответствующих государств, существующих на дату настоящего Договора.</w:t>
            </w:r>
          </w:p>
          <w:p w:rsidR="00A977BC" w:rsidRDefault="00F741FE">
            <w:pPr>
              <w:jc w:val="both"/>
              <w:rPr>
                <w:rFonts w:ascii="Verdana" w:hAnsi="Verdana" w:eastAsia="Verdana" w:cs="Verdana"/>
              </w:rPr>
            </w:pPr>
            <w:r>
              <w:rPr>
                <w:rFonts w:ascii="Verdana" w:hAnsi="Verdana" w:eastAsia="Verdana" w:cs="Verdana"/>
              </w:rPr>
              <w:t>11.2</w:t>
            </w:r>
            <w:r>
              <w:rPr>
                <w:rFonts w:ascii="Verdana" w:hAnsi="Verdana" w:eastAsia="Verdana" w:cs="Verdana"/>
              </w:rPr>
              <w:tab/>
              <w:t>Настоящим Стороны подтверждают и гарантируют, что лица, подписавшие настоящий Договор от их имени, имеют все полномочия на его подписание.</w:t>
            </w:r>
          </w:p>
          <w:p w:rsidR="00A977BC" w:rsidRDefault="00F741FE">
            <w:pPr>
              <w:jc w:val="both"/>
              <w:rPr>
                <w:rFonts w:ascii="Verdana" w:hAnsi="Verdana" w:eastAsia="Verdana" w:cs="Verdana"/>
              </w:rPr>
            </w:pPr>
            <w:r>
              <w:rPr>
                <w:rFonts w:ascii="Verdana" w:hAnsi="Verdana" w:eastAsia="Verdana" w:cs="Verdana"/>
              </w:rPr>
              <w:t>11.3</w:t>
            </w:r>
            <w:r>
              <w:rPr>
                <w:rFonts w:ascii="Verdana" w:hAnsi="Verdana" w:eastAsia="Verdana" w:cs="Verdana"/>
              </w:rPr>
              <w:tab/>
              <w:t xml:space="preserve">Продавец гарантирует, что Товар принадлежит ему на праве </w:t>
            </w:r>
            <w:r>
              <w:rPr>
                <w:rFonts w:ascii="Verdana" w:hAnsi="Verdana" w:eastAsia="Verdana" w:cs="Verdana"/>
              </w:rPr>
              <w:lastRenderedPageBreak/>
              <w:t>собственности и не обременено залогом и никакими другими правами третьих лиц, а также не находится под арестом.</w:t>
            </w:r>
          </w:p>
          <w:p w:rsidR="00A977BC" w:rsidRDefault="00A977BC">
            <w:pPr>
              <w:jc w:val="center"/>
              <w:rPr>
                <w:rFonts w:ascii="Verdana" w:hAnsi="Verdana" w:eastAsia="Verdana" w:cs="Verdana"/>
              </w:rPr>
            </w:pPr>
          </w:p>
          <w:p w:rsidR="00A977BC" w:rsidRDefault="00A977BC">
            <w:pPr>
              <w:jc w:val="center"/>
              <w:rPr>
                <w:rFonts w:ascii="Verdana" w:hAnsi="Verdana" w:eastAsia="Verdana" w:cs="Verdana"/>
              </w:rPr>
            </w:pPr>
          </w:p>
          <w:p w:rsidR="00A977BC" w:rsidRDefault="00F741FE">
            <w:pPr>
              <w:jc w:val="both"/>
              <w:rPr>
                <w:rFonts w:ascii="Verdana" w:hAnsi="Verdana" w:eastAsia="Verdana" w:cs="Verdana"/>
                <w:b/>
              </w:rPr>
            </w:pPr>
            <w:r>
              <w:rPr>
                <w:rFonts w:ascii="Verdana" w:hAnsi="Verdana" w:eastAsia="Verdana" w:cs="Verdana"/>
                <w:b/>
              </w:rPr>
              <w:t>12.</w:t>
            </w:r>
            <w:r>
              <w:rPr>
                <w:rFonts w:ascii="Verdana" w:hAnsi="Verdana" w:eastAsia="Verdana" w:cs="Verdana"/>
                <w:b/>
              </w:rPr>
              <w:tab/>
              <w:t>УСТУПКА ПРАВ</w:t>
            </w:r>
          </w:p>
          <w:p w:rsidR="00A977BC" w:rsidRDefault="00A977BC">
            <w:pPr>
              <w:jc w:val="both"/>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 xml:space="preserve">12.1 Продавец имеет право, заранее уведомив об этом Покупателя и получив от него разрешение, уступать, предоставлять на основании договора и иным образом отчуждать свои права и обязанности по настоящему Договору любой ассоциированной компании из группы компаний Продавца, </w:t>
            </w:r>
          </w:p>
          <w:p w:rsidR="00A977BC" w:rsidRDefault="00F741FE">
            <w:pPr>
              <w:jc w:val="both"/>
              <w:rPr>
                <w:rFonts w:ascii="Verdana" w:hAnsi="Verdana" w:eastAsia="Verdana" w:cs="Verdana"/>
              </w:rPr>
            </w:pPr>
            <w:r>
              <w:rPr>
                <w:rFonts w:ascii="Verdana" w:hAnsi="Verdana" w:eastAsia="Verdana" w:cs="Verdana"/>
              </w:rPr>
              <w:t>12.2</w:t>
            </w:r>
            <w:r>
              <w:rPr>
                <w:rFonts w:ascii="Verdana" w:hAnsi="Verdana" w:eastAsia="Verdana" w:cs="Verdana"/>
              </w:rPr>
              <w:tab/>
              <w:t>Покупатель обязуется не уступать, не предоставлять на основании договора и иным образом не отчуждать свои права и обязанности по настоящему Договору третьим лицам без предварительного письменного согласия на то Продавца. В случае, если Продавец по своему усмотрению даст свое согласие на это, это согласие обусловливается принятием Покупателем мер, которые Продавец найдет удовлетворительными для обеспечения выполнения настоящего Договора, а также для обеспечения того, чтобы все права и требования Продавца по отношению к Покупателю могли быть напрямую исполнены по суду в отношении правопреемников и цессионариев Покупателя, а в случае договора – Покупатель отвечал бы перед Продавцом за невыполнение, допущенное его субподрядчиками. Эти меры могут состоять (но, не ограничиваясь этим) во внесении устраивающих Продавца положений об этом в соответствующие договоры уступки или отчуждения прав или в иные соответствующие договоры.</w:t>
            </w:r>
          </w:p>
          <w:p w:rsidR="00A977BC" w:rsidRDefault="00A977BC">
            <w:pPr>
              <w:jc w:val="center"/>
              <w:rPr>
                <w:rFonts w:ascii="Verdana" w:hAnsi="Verdana" w:eastAsia="Verdana" w:cs="Verdana"/>
              </w:rPr>
            </w:pPr>
          </w:p>
          <w:p w:rsidR="00A977BC" w:rsidRDefault="00F741FE">
            <w:pPr>
              <w:jc w:val="both"/>
              <w:rPr>
                <w:rFonts w:ascii="Verdana" w:hAnsi="Verdana" w:eastAsia="Verdana" w:cs="Verdana"/>
                <w:b/>
              </w:rPr>
            </w:pPr>
            <w:r>
              <w:rPr>
                <w:rFonts w:ascii="Verdana" w:hAnsi="Verdana" w:eastAsia="Verdana" w:cs="Verdana"/>
                <w:b/>
              </w:rPr>
              <w:t>13.</w:t>
            </w:r>
            <w:r>
              <w:rPr>
                <w:rFonts w:ascii="Verdana" w:hAnsi="Verdana" w:eastAsia="Verdana" w:cs="Verdana"/>
                <w:b/>
              </w:rPr>
              <w:tab/>
              <w:t>ФОРС-МАЖОР</w:t>
            </w:r>
          </w:p>
          <w:p w:rsidR="00A977BC" w:rsidRDefault="00A977BC">
            <w:pPr>
              <w:jc w:val="both"/>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13.1</w:t>
            </w:r>
            <w:r>
              <w:rPr>
                <w:rFonts w:ascii="Verdana" w:hAnsi="Verdana" w:eastAsia="Verdana" w:cs="Verdana"/>
              </w:rPr>
              <w:tab/>
              <w:t xml:space="preserve">Сторона освобождается от ответственности за полное или частичное неисполнение своих обязательств по настоящему Договору, если такое неисполнение вызвано форс-мажорными обстоятельствами, возникшими после Даты вступления в силу настоящего Договора. Продавец и </w:t>
            </w:r>
            <w:r>
              <w:rPr>
                <w:rFonts w:ascii="Verdana" w:hAnsi="Verdana" w:eastAsia="Verdana" w:cs="Verdana"/>
              </w:rPr>
              <w:lastRenderedPageBreak/>
              <w:t>Покупатель договариваются о том, что данная статья 15 не распространяется на их платежные обязательства по настоящему Договору, которые должны исполняться в полном объеме, вне зависимости от присутствия форс-мажорных обстоятельств.</w:t>
            </w:r>
          </w:p>
          <w:p w:rsidR="00A977BC" w:rsidRDefault="00F741FE">
            <w:pPr>
              <w:jc w:val="both"/>
              <w:rPr>
                <w:rFonts w:ascii="Verdana" w:hAnsi="Verdana" w:eastAsia="Verdana" w:cs="Verdana"/>
              </w:rPr>
            </w:pPr>
            <w:r>
              <w:rPr>
                <w:rFonts w:ascii="Verdana" w:hAnsi="Verdana" w:eastAsia="Verdana" w:cs="Verdana"/>
              </w:rPr>
              <w:t>13.2</w:t>
            </w:r>
            <w:r>
              <w:rPr>
                <w:rFonts w:ascii="Verdana" w:hAnsi="Verdana" w:eastAsia="Verdana" w:cs="Verdana"/>
              </w:rPr>
              <w:tab/>
              <w:t xml:space="preserve">"Форс-мажорные обстоятельства" означают чрезвычайные события или обстоятельства, наступление которых эта </w:t>
            </w:r>
            <w:proofErr w:type="spellStart"/>
            <w:r>
              <w:rPr>
                <w:rFonts w:ascii="Verdana" w:hAnsi="Verdana" w:eastAsia="Verdana" w:cs="Verdana"/>
              </w:rPr>
              <w:t>Cторона</w:t>
            </w:r>
            <w:proofErr w:type="spellEnd"/>
            <w:r>
              <w:rPr>
                <w:rFonts w:ascii="Verdana" w:hAnsi="Verdana" w:eastAsia="Verdana" w:cs="Verdana"/>
              </w:rPr>
              <w:t xml:space="preserve"> не могла предвидеть или предотвратить разумными средствами. К этим "чрезвычайным событиям или обстоятельствам" относятся без ограничения забастовки, наводнения, пожары, землетрясения и иные стихийные бедствия, войны, военные действия, действия органов государственной власти </w:t>
            </w:r>
            <w:proofErr w:type="gramStart"/>
            <w:r>
              <w:rPr>
                <w:rFonts w:ascii="Verdana" w:hAnsi="Verdana" w:eastAsia="Verdana" w:cs="Verdana"/>
              </w:rPr>
              <w:t>( в</w:t>
            </w:r>
            <w:proofErr w:type="gramEnd"/>
            <w:r>
              <w:rPr>
                <w:rFonts w:ascii="Verdana" w:hAnsi="Verdana" w:eastAsia="Verdana" w:cs="Verdana"/>
              </w:rPr>
              <w:t xml:space="preserve"> том числе иностранных), а также любые иные обстоятельства вне разумного контроля стороны. Изменения действующего законодательства или нормативно-правовых актов, прямо или косвенно затрагивающие сторону, не считаются обстоятельством «форс-мажора», однако, если наступление такого изменения не позволяет какой-либо из сторон  исполнить свои обязательства по настоящему Договору, стороны незамедлительно внесут (если это возможно) такие изменения в настоящий Договор, которые позволят сторонам продолжить исполнение настоящего Договора и добиться реализации коммерческой цели, для достижения которой он был заключен.</w:t>
            </w:r>
          </w:p>
          <w:p w:rsidR="00A977BC" w:rsidRDefault="00F741FE">
            <w:pPr>
              <w:jc w:val="both"/>
              <w:rPr>
                <w:rFonts w:ascii="Verdana" w:hAnsi="Verdana" w:eastAsia="Verdana" w:cs="Verdana"/>
              </w:rPr>
            </w:pPr>
            <w:r>
              <w:rPr>
                <w:rFonts w:ascii="Verdana" w:hAnsi="Verdana" w:eastAsia="Verdana" w:cs="Verdana"/>
              </w:rPr>
              <w:t xml:space="preserve">13.3 Немедленно по наступлении форс-мажорных обстоятельств </w:t>
            </w:r>
            <w:proofErr w:type="spellStart"/>
            <w:r>
              <w:rPr>
                <w:rFonts w:ascii="Verdana" w:hAnsi="Verdana" w:eastAsia="Verdana" w:cs="Verdana"/>
              </w:rPr>
              <w:t>Cторона</w:t>
            </w:r>
            <w:proofErr w:type="spellEnd"/>
            <w:r>
              <w:rPr>
                <w:rFonts w:ascii="Verdana" w:hAnsi="Verdana" w:eastAsia="Verdana" w:cs="Verdana"/>
              </w:rPr>
              <w:t xml:space="preserve">, заявляющая о невозможности исполнения своих обязательств по этой причине, извещает другую сторону в письменной форме об этих обстоятельствах. Такое уведомление содержит сведения о характере этих обстоятельств, об основаниях, по которым эти обстоятельства не допускают исполнения обязательств по настоящему Договору, а также, если это возможно, оценку их воздействия на возможность этой </w:t>
            </w:r>
            <w:proofErr w:type="spellStart"/>
            <w:r>
              <w:rPr>
                <w:rFonts w:ascii="Verdana" w:hAnsi="Verdana" w:eastAsia="Verdana" w:cs="Verdana"/>
              </w:rPr>
              <w:t>Cтороны</w:t>
            </w:r>
            <w:proofErr w:type="spellEnd"/>
            <w:r>
              <w:rPr>
                <w:rFonts w:ascii="Verdana" w:hAnsi="Verdana" w:eastAsia="Verdana" w:cs="Verdana"/>
              </w:rPr>
              <w:t xml:space="preserve"> в будущем исполнять свои обязательства по настоящему Договору, с приложением документов от компетентных органов, </w:t>
            </w:r>
            <w:r>
              <w:rPr>
                <w:rFonts w:ascii="Verdana" w:hAnsi="Verdana" w:eastAsia="Verdana" w:cs="Verdana"/>
              </w:rPr>
              <w:lastRenderedPageBreak/>
              <w:t>подтверждающих возникновение форс-мажора. Неподача уведомления другой стороне о наступлении форс-мажорного обстоятельства в течение 30 (тридцати) дней с момента его наступления лишает сторону, попавшую под действие такого обстоятельства, права ссылаться на него в качестве юридического основания неисполнения этой стороной своих обязательств по настоящему Договору. Если по истечении 6 (шести) месяцев после даты получения уведомления о форс-мажорных обстоятельствах от соответствующей стороны такие форс-мажорные обстоятельства будут продолжать препятствовать исполнению обязательств по настоящему Договору, а Продавец и Покупатель не договорятся о внесении изменений к Договору, которые сделали бы возможным исполнение настоящего Договора и реализацию его коммерческих целей вне зависимости от наличия таких форс-мажорных обстоятельств, то настоящий Договор может быть, расторгнут в любое время по истечении указанного срока по инициативе любой из сторон, направившей письменное уведомление другой стороне.</w:t>
            </w:r>
          </w:p>
          <w:p w:rsidR="00A977BC" w:rsidRDefault="00F741FE">
            <w:pPr>
              <w:jc w:val="both"/>
              <w:rPr>
                <w:rFonts w:ascii="Verdana" w:hAnsi="Verdana" w:eastAsia="Verdana" w:cs="Verdana"/>
              </w:rPr>
            </w:pPr>
            <w:r>
              <w:rPr>
                <w:rFonts w:ascii="Verdana" w:hAnsi="Verdana" w:eastAsia="Verdana" w:cs="Verdana"/>
              </w:rPr>
              <w:t>13.4</w:t>
            </w:r>
            <w:r>
              <w:rPr>
                <w:rFonts w:ascii="Verdana" w:hAnsi="Verdana" w:eastAsia="Verdana" w:cs="Verdana"/>
              </w:rPr>
              <w:tab/>
              <w:t xml:space="preserve">Сторона, ссылающаяся на форс-мажорные обстоятельства, прилагает максимальные усилия с целью устранения этих обстоятельств и выполнения своих обязательств по настоящему Договору. По окончании действия форс-мажорных обстоятельств пострадавшая </w:t>
            </w:r>
            <w:proofErr w:type="spellStart"/>
            <w:r>
              <w:rPr>
                <w:rFonts w:ascii="Verdana" w:hAnsi="Verdana" w:eastAsia="Verdana" w:cs="Verdana"/>
              </w:rPr>
              <w:t>Cторона</w:t>
            </w:r>
            <w:proofErr w:type="spellEnd"/>
            <w:r>
              <w:rPr>
                <w:rFonts w:ascii="Verdana" w:hAnsi="Verdana" w:eastAsia="Verdana" w:cs="Verdana"/>
              </w:rPr>
              <w:t xml:space="preserve"> безотлагательно в письменной форме извещает об этом другую сторону. В таком уведомлении указывается срок, к которому эта сторона планирует исполнить свои обязательства, неисполнение которых временно оправдывалось наличием таких обстоятельств.</w:t>
            </w:r>
          </w:p>
          <w:p w:rsidR="00A977BC" w:rsidRDefault="00A977BC">
            <w:pPr>
              <w:jc w:val="both"/>
              <w:rPr>
                <w:rFonts w:ascii="Verdana" w:hAnsi="Verdana" w:eastAsia="Verdana" w:cs="Verdana"/>
              </w:rPr>
            </w:pPr>
          </w:p>
          <w:p w:rsidR="00A977BC" w:rsidRDefault="00F741FE">
            <w:pPr>
              <w:ind w:left="607" w:hanging="607"/>
              <w:rPr>
                <w:rFonts w:ascii="Verdana" w:hAnsi="Verdana" w:eastAsia="Verdana" w:cs="Verdana"/>
                <w:b/>
              </w:rPr>
            </w:pPr>
            <w:r>
              <w:rPr>
                <w:rFonts w:ascii="Verdana" w:hAnsi="Verdana" w:eastAsia="Verdana" w:cs="Verdana"/>
                <w:b/>
              </w:rPr>
              <w:t>14.</w:t>
            </w:r>
            <w:r>
              <w:rPr>
                <w:rFonts w:ascii="Verdana" w:hAnsi="Verdana" w:eastAsia="Verdana" w:cs="Verdana"/>
                <w:b/>
              </w:rPr>
              <w:tab/>
              <w:t>РАЗРЕШЕНИЕ СПОРОВ И РЕГУЛИРУЮЩЕЕ ЗАКОНОДАТЕЛЬСТВО</w:t>
            </w:r>
          </w:p>
          <w:p w:rsidR="00A977BC" w:rsidRDefault="00F741FE">
            <w:pPr>
              <w:jc w:val="both"/>
              <w:rPr>
                <w:rFonts w:ascii="Verdana" w:hAnsi="Verdana" w:eastAsia="Verdana" w:cs="Verdana"/>
              </w:rPr>
            </w:pPr>
            <w:r>
              <w:rPr>
                <w:rFonts w:ascii="Verdana" w:hAnsi="Verdana" w:eastAsia="Verdana" w:cs="Verdana"/>
              </w:rPr>
              <w:t xml:space="preserve">14.1 В случае если между Сторонами возникает спор, вытекающий из настоящего Договора или связанный с </w:t>
            </w:r>
            <w:r>
              <w:rPr>
                <w:rFonts w:ascii="Verdana" w:hAnsi="Verdana" w:eastAsia="Verdana" w:cs="Verdana"/>
              </w:rPr>
              <w:lastRenderedPageBreak/>
              <w:t xml:space="preserve">ним, с его расторжением, толкованием, якобы имевшим место нарушением или юридической недействительностью, Стороны в споре обязаны в первую очередь попытаться разрешить такой спор путем переговоров. Если в течение тридцати (30) дней после первых переговоров спор не может быть разрешен таким образом, любая из Сторон в споре вправе передать спор исключительно на рассмотрение в Специализированном Межрайонном Экономическом Суде </w:t>
            </w:r>
            <w:proofErr w:type="spellStart"/>
            <w:r>
              <w:rPr>
                <w:rFonts w:ascii="Verdana" w:hAnsi="Verdana" w:eastAsia="Verdana" w:cs="Verdana"/>
              </w:rPr>
              <w:t>г.Алматы</w:t>
            </w:r>
            <w:proofErr w:type="spellEnd"/>
            <w:r>
              <w:rPr>
                <w:rFonts w:ascii="Verdana" w:hAnsi="Verdana" w:eastAsia="Verdana" w:cs="Verdana"/>
              </w:rPr>
              <w:t>, при этом Стороны при разрешении споров основываются на законодательстве Республики Казахстан.</w:t>
            </w:r>
          </w:p>
          <w:p w:rsidR="00A977BC" w:rsidRDefault="00A977BC">
            <w:pPr>
              <w:jc w:val="center"/>
              <w:rPr>
                <w:rFonts w:ascii="Verdana" w:hAnsi="Verdana" w:eastAsia="Verdana" w:cs="Verdana"/>
              </w:rPr>
            </w:pPr>
          </w:p>
          <w:p w:rsidR="00A977BC" w:rsidRDefault="00F741FE">
            <w:pPr>
              <w:jc w:val="both"/>
              <w:rPr>
                <w:rFonts w:ascii="Verdana" w:hAnsi="Verdana" w:eastAsia="Verdana" w:cs="Verdana"/>
                <w:b/>
              </w:rPr>
            </w:pPr>
            <w:r>
              <w:rPr>
                <w:rFonts w:ascii="Verdana" w:hAnsi="Verdana" w:eastAsia="Verdana" w:cs="Verdana"/>
                <w:b/>
              </w:rPr>
              <w:t>15.</w:t>
            </w:r>
            <w:r>
              <w:rPr>
                <w:rFonts w:ascii="Verdana" w:hAnsi="Verdana" w:eastAsia="Verdana" w:cs="Verdana"/>
                <w:b/>
              </w:rPr>
              <w:tab/>
              <w:t>ОБЩИЕ ПОЛОЖЕНИЯ</w:t>
            </w:r>
          </w:p>
          <w:p w:rsidR="00A977BC" w:rsidRDefault="00A977BC">
            <w:pPr>
              <w:jc w:val="both"/>
              <w:rPr>
                <w:rFonts w:ascii="Verdana" w:hAnsi="Verdana" w:eastAsia="Verdana" w:cs="Verdana"/>
                <w:b/>
              </w:rPr>
            </w:pPr>
          </w:p>
          <w:p w:rsidR="00A977BC" w:rsidRDefault="00F741FE">
            <w:pPr>
              <w:jc w:val="both"/>
              <w:rPr>
                <w:rFonts w:ascii="Verdana" w:hAnsi="Verdana" w:eastAsia="Verdana" w:cs="Verdana"/>
              </w:rPr>
            </w:pPr>
            <w:r>
              <w:rPr>
                <w:rFonts w:ascii="Verdana" w:hAnsi="Verdana" w:eastAsia="Verdana" w:cs="Verdana"/>
              </w:rPr>
              <w:t>15.1</w:t>
            </w:r>
            <w:r>
              <w:rPr>
                <w:rFonts w:ascii="Verdana" w:hAnsi="Verdana" w:eastAsia="Verdana" w:cs="Verdana"/>
              </w:rPr>
              <w:tab/>
              <w:t>Все приложения к настоящему Договору являются неотъемлемой частью настоящего Договора.</w:t>
            </w:r>
          </w:p>
          <w:p w:rsidR="00A977BC" w:rsidRDefault="00F741FE">
            <w:pPr>
              <w:jc w:val="both"/>
              <w:rPr>
                <w:rFonts w:ascii="Verdana" w:hAnsi="Verdana" w:eastAsia="Verdana" w:cs="Verdana"/>
              </w:rPr>
            </w:pPr>
            <w:r>
              <w:rPr>
                <w:rFonts w:ascii="Verdana" w:hAnsi="Verdana" w:eastAsia="Verdana" w:cs="Verdana"/>
              </w:rPr>
              <w:t xml:space="preserve">15.2 </w:t>
            </w:r>
            <w:r>
              <w:rPr>
                <w:rFonts w:ascii="Verdana" w:hAnsi="Verdana" w:eastAsia="Verdana" w:cs="Verdana"/>
              </w:rPr>
              <w:tab/>
              <w:t>Если какое-либо положение настоящего Договора является или станет по какой-либо причине недействительным, неисполнимым или незаконным, это не влияет на действительность и исполнимость всех остальных его положений. В этом случае Стороны проведут добросовестные переговоры с целью внесения в это положение таких изменений, чтобы после его изменения оно было действительным и законным и в максимально возможной степени отражало первоначальные намерения Сторон в отношении затронутого в нем вопроса.</w:t>
            </w:r>
          </w:p>
          <w:p w:rsidR="00A977BC" w:rsidRDefault="00F741FE">
            <w:pPr>
              <w:jc w:val="both"/>
              <w:rPr>
                <w:rFonts w:ascii="Verdana" w:hAnsi="Verdana" w:eastAsia="Verdana" w:cs="Verdana"/>
              </w:rPr>
            </w:pPr>
            <w:r>
              <w:rPr>
                <w:rFonts w:ascii="Verdana" w:hAnsi="Verdana" w:eastAsia="Verdana" w:cs="Verdana"/>
              </w:rPr>
              <w:t>15.3</w:t>
            </w:r>
            <w:r>
              <w:rPr>
                <w:rFonts w:ascii="Verdana" w:hAnsi="Verdana" w:eastAsia="Verdana" w:cs="Verdana"/>
              </w:rPr>
              <w:tab/>
              <w:t>Изменения и дополнения, внесенные в настоящий Договор, имеют силу только в том случае, если они сделаны в письменной форме, подписаны должным образом уполномоченными представителями сторон и приложены к настоящему Договору в качестве дополнения к нему.</w:t>
            </w:r>
          </w:p>
          <w:p w:rsidR="00A977BC" w:rsidRDefault="00F741FE">
            <w:pPr>
              <w:jc w:val="both"/>
              <w:rPr>
                <w:rFonts w:ascii="Verdana" w:hAnsi="Verdana" w:eastAsia="Verdana" w:cs="Verdana"/>
              </w:rPr>
            </w:pPr>
            <w:r>
              <w:rPr>
                <w:rFonts w:ascii="Verdana" w:hAnsi="Verdana" w:eastAsia="Verdana" w:cs="Verdana"/>
              </w:rPr>
              <w:t>15.4</w:t>
            </w:r>
            <w:r>
              <w:rPr>
                <w:rFonts w:ascii="Verdana" w:hAnsi="Verdana" w:eastAsia="Verdana" w:cs="Verdana"/>
              </w:rPr>
              <w:tab/>
              <w:t xml:space="preserve">Настоящий Договор содержит все договоренности между Сторонами относительно его предмета и аннулирует и лишает силы все остальные устные и письменные обязательства и заявления Сторон, имевшие место до его подписания. Не </w:t>
            </w:r>
            <w:r>
              <w:rPr>
                <w:rFonts w:ascii="Verdana" w:hAnsi="Verdana" w:eastAsia="Verdana" w:cs="Verdana"/>
              </w:rPr>
              <w:lastRenderedPageBreak/>
              <w:t>существуют никакие иные заверения, гарантии, условия и договоренности между Сторонами относительно предмета настоящего Договора, кроме тех, что прямо указаны в нем.</w:t>
            </w:r>
          </w:p>
          <w:p w:rsidR="00A977BC" w:rsidRDefault="00F741FE">
            <w:pPr>
              <w:jc w:val="both"/>
              <w:rPr>
                <w:rFonts w:ascii="Verdana" w:hAnsi="Verdana" w:eastAsia="Verdana" w:cs="Verdana"/>
              </w:rPr>
            </w:pPr>
            <w:r>
              <w:rPr>
                <w:rFonts w:ascii="Verdana" w:hAnsi="Verdana" w:eastAsia="Verdana" w:cs="Verdana"/>
              </w:rPr>
              <w:t>15.5</w:t>
            </w:r>
            <w:r>
              <w:rPr>
                <w:rFonts w:ascii="Verdana" w:hAnsi="Verdana" w:eastAsia="Verdana" w:cs="Verdana"/>
              </w:rPr>
              <w:tab/>
              <w:t>Настоящий Договор составлен в 2 (двух) оригинальных экземплярах на каждом из вышеупомянутых языков. В случае расхождений или конфликта в толковании текстов настоящего Договора на английском и русском языках преимущественную силу имеет текст на русском языке.</w:t>
            </w:r>
          </w:p>
          <w:p w:rsidR="00A977BC" w:rsidRDefault="00F741FE">
            <w:pPr>
              <w:jc w:val="both"/>
              <w:rPr>
                <w:rFonts w:ascii="Verdana" w:hAnsi="Verdana" w:eastAsia="Verdana" w:cs="Verdana"/>
              </w:rPr>
            </w:pPr>
            <w:r>
              <w:rPr>
                <w:rFonts w:ascii="Verdana" w:hAnsi="Verdana" w:eastAsia="Verdana" w:cs="Verdana"/>
              </w:rPr>
              <w:t>15.6</w:t>
            </w:r>
            <w:r>
              <w:rPr>
                <w:rFonts w:ascii="Verdana" w:hAnsi="Verdana" w:eastAsia="Verdana" w:cs="Verdana"/>
              </w:rPr>
              <w:tab/>
              <w:t xml:space="preserve">Настоящий Договор вступает в силу с даты подписания и действует </w:t>
            </w:r>
            <w:proofErr w:type="gramStart"/>
            <w:r w:rsidR="00A22EC6">
              <w:rPr>
                <w:rFonts w:ascii="Verdana" w:hAnsi="Verdana" w:eastAsia="Verdana" w:cs="Verdana"/>
                <w:lang w:val="en-US"/>
              </w:rPr>
              <w:t/>
            </w:r>
            <w:r>
              <w:rPr>
                <w:rFonts w:ascii="Verdana" w:hAnsi="Verdana" w:eastAsia="Verdana" w:cs="Verdana"/>
              </w:rPr>
              <w:t>.,</w:t>
            </w:r>
            <w:proofErr w:type="gramEnd"/>
            <w:r>
              <w:rPr>
                <w:rFonts w:ascii="Verdana" w:hAnsi="Verdana" w:eastAsia="Verdana" w:cs="Verdana"/>
              </w:rPr>
              <w:t xml:space="preserve"> но может быть продлен на срок до трех лет или расторгнут по письменной договоренности Сторон или по другим основаниям, предусмотренным настоящим Договором.</w:t>
            </w:r>
          </w:p>
          <w:p w:rsidR="00A977BC" w:rsidRDefault="00A977BC">
            <w:pPr>
              <w:jc w:val="both"/>
              <w:rPr>
                <w:rFonts w:ascii="Verdana" w:hAnsi="Verdana" w:eastAsia="Verdana" w:cs="Verdana"/>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00A977BC" w:rsidRDefault="00A977BC">
            <w:pPr>
              <w:jc w:val="both"/>
              <w:rPr>
                <w:rFonts w:ascii="Verdana" w:hAnsi="Verdana" w:eastAsia="Verdana" w:cs="Verdana"/>
                <w:b/>
              </w:rPr>
            </w:pPr>
          </w:p>
          <w:p w:rsidRPr="00A506D0" w:rsidR="00A977BC" w:rsidRDefault="00F741FE">
            <w:pPr>
              <w:jc w:val="both"/>
              <w:rPr>
                <w:rFonts w:ascii="Verdana" w:hAnsi="Verdana" w:eastAsia="Verdana" w:cs="Verdana"/>
                <w:b/>
                <w:lang w:val="en-US"/>
              </w:rPr>
            </w:pPr>
            <w:r>
              <w:rPr>
                <w:rFonts w:ascii="Verdana" w:hAnsi="Verdana" w:eastAsia="Verdana" w:cs="Verdana"/>
                <w:b/>
              </w:rPr>
              <w:t>ПРОДАВЕЦ</w:t>
            </w:r>
            <w:r w:rsidRPr="00A506D0">
              <w:rPr>
                <w:rFonts w:ascii="Verdana" w:hAnsi="Verdana" w:eastAsia="Verdana" w:cs="Verdana"/>
                <w:b/>
                <w:lang w:val="en-US"/>
              </w:rPr>
              <w:t>:</w:t>
            </w:r>
          </w:p>
          <w:p w:rsidRPr="00A506D0" w:rsidR="00A977BC" w:rsidRDefault="00A977BC">
            <w:pPr>
              <w:jc w:val="both"/>
              <w:rPr>
                <w:rFonts w:ascii="Verdana" w:hAnsi="Verdana" w:eastAsia="Verdana" w:cs="Verdana"/>
                <w:lang w:val="en-US"/>
              </w:rPr>
            </w:pPr>
          </w:p>
          <w:p w:rsidR="00D754E9" w:rsidRDefault="00D754E9">
            <w:pPr>
              <w:rPr>
                <w:rFonts w:ascii="Verdana" w:hAnsi="Verdana" w:eastAsia="Verdana" w:cs="Verdana"/>
                <w:highlight w:val="cyan"/>
                <w:lang w:val="en-US"/>
              </w:rPr>
            </w:pPr>
            <w:r>
              <w:rPr>
                <w:rFonts w:ascii="Verdana" w:hAnsi="Verdana" w:eastAsia="Verdana" w:cs="Verdana"/>
                <w:color w:val="000000"/>
                <w:lang w:val="en-US"/>
              </w:rPr>
              <w:t>tedst</w:t>
            </w:r>
            <w:r>
              <w:rPr>
                <w:rFonts w:ascii="Verdana" w:hAnsi="Verdana" w:eastAsia="Verdana" w:cs="Verdana"/>
                <w:highlight w:val="cyan"/>
                <w:lang w:val="en-US"/>
              </w:rPr>
              <w:t xml:space="preserve"> </w:t>
            </w:r>
          </w:p>
          <w:p w:rsidRPr="00751DA4" w:rsidR="00A977BC" w:rsidRDefault="00751DA4">
            <w:pPr>
              <w:rPr>
                <w:rFonts w:ascii="Verdana" w:hAnsi="Verdana" w:eastAsia="Verdana" w:cs="Verdana"/>
                <w:highlight w:val="cyan"/>
                <w:lang w:val="en-US"/>
              </w:rPr>
            </w:pPr>
            <w:r>
              <w:rPr>
                <w:rFonts w:ascii="Verdana" w:hAnsi="Verdana" w:eastAsia="Verdana" w:cs="Verdana"/>
                <w:highlight w:val="cyan"/>
                <w:lang w:val="en-US"/>
              </w:rPr>
              <w:t>2021-11-22 02:05:29.834595 +00:00</w:t>
            </w:r>
          </w:p>
          <w:p w:rsidRPr="00E003C6" w:rsidR="00A977BC" w:rsidRDefault="00F741FE">
            <w:pPr>
              <w:rPr>
                <w:rFonts w:ascii="Verdana" w:hAnsi="Verdana" w:eastAsia="Verdana" w:cs="Verdana"/>
                <w:lang w:val="en-US"/>
              </w:rPr>
            </w:pPr>
            <w:r w:rsidRPr="00A506D0">
              <w:rPr>
                <w:rFonts w:ascii="Verdana" w:hAnsi="Verdana" w:eastAsia="Verdana" w:cs="Verdana"/>
                <w:highlight w:val="cyan"/>
              </w:rPr>
              <w:t>Банк</w:t>
            </w:r>
            <w:r w:rsidRPr="00A506D0">
              <w:rPr>
                <w:rFonts w:ascii="Verdana" w:hAnsi="Verdana" w:eastAsia="Verdana" w:cs="Verdana"/>
                <w:highlight w:val="cyan"/>
                <w:lang w:val="en-US"/>
              </w:rPr>
              <w:t xml:space="preserve"> </w:t>
            </w:r>
            <w:r w:rsidRPr="00A506D0">
              <w:rPr>
                <w:rFonts w:ascii="Verdana" w:hAnsi="Verdana" w:eastAsia="Verdana" w:cs="Verdana"/>
                <w:highlight w:val="cyan"/>
              </w:rPr>
              <w:t>бенефициара</w:t>
            </w:r>
            <w:r w:rsidRPr="00A506D0">
              <w:rPr>
                <w:rFonts w:ascii="Verdana" w:hAnsi="Verdana" w:eastAsia="Verdana" w:cs="Verdana"/>
                <w:highlight w:val="cyan"/>
                <w:lang w:val="en-US"/>
              </w:rPr>
              <w:t xml:space="preserve">: </w:t>
            </w:r>
            <w:r w:rsidR="00E003C6">
              <w:rPr>
                <w:rFonts w:ascii="Verdana" w:hAnsi="Verdana" w:eastAsia="Verdana" w:cs="Verdana"/>
                <w:lang w:val="en-US"/>
              </w:rPr>
              <w:t>tedst</w:t>
            </w:r>
          </w:p>
          <w:p w:rsidR="00FB73C5" w:rsidRDefault="00FB73C5">
            <w:pPr>
              <w:rPr>
                <w:rFonts w:ascii="Verdana" w:hAnsi="Verdana" w:eastAsia="Verdana" w:cs="Verdana"/>
                <w:highlight w:val="cyan"/>
                <w:lang w:val="en-US"/>
              </w:rPr>
            </w:pPr>
            <w:r>
              <w:rPr>
                <w:rFonts w:ascii="Verdana" w:hAnsi="Verdana" w:eastAsia="Verdana" w:cs="Verdana"/>
                <w:lang w:val="en-US"/>
              </w:rPr>
              <w:t>CUSTOM_BENEFICIARY_BANK_ADDRESS</w:t>
            </w:r>
            <w:r w:rsidRPr="00A506D0">
              <w:rPr>
                <w:rFonts w:ascii="Verdana" w:hAnsi="Verdana" w:eastAsia="Verdana" w:cs="Verdana"/>
                <w:highlight w:val="cyan"/>
                <w:lang w:val="en-US"/>
              </w:rPr>
              <w:t xml:space="preserve"> </w:t>
            </w:r>
          </w:p>
          <w:p w:rsidRPr="00A506D0" w:rsidR="00A977BC" w:rsidRDefault="00F741FE">
            <w:pPr>
              <w:rPr>
                <w:rFonts w:ascii="Verdana" w:hAnsi="Verdana" w:eastAsia="Verdana" w:cs="Verdana"/>
                <w:highlight w:val="cyan"/>
                <w:lang w:val="en-US"/>
              </w:rPr>
            </w:pPr>
            <w:r w:rsidRPr="00A506D0">
              <w:rPr>
                <w:rFonts w:ascii="Verdana" w:hAnsi="Verdana" w:eastAsia="Verdana" w:cs="Verdana"/>
                <w:highlight w:val="cyan"/>
                <w:lang w:val="en-US"/>
              </w:rPr>
              <w:t xml:space="preserve">SWIFT code: </w:t>
            </w:r>
            <w:r w:rsidR="003E708E">
              <w:rPr>
                <w:rFonts w:ascii="Verdana" w:hAnsi="Verdana" w:eastAsia="Verdana" w:cs="Verdana"/>
                <w:highlight w:val="yellow"/>
                <w:lang w:val="en-US"/>
              </w:rPr>
              <w:t/>
            </w:r>
          </w:p>
          <w:p w:rsidRPr="001253D7" w:rsidR="00A977BC" w:rsidRDefault="00F741FE">
            <w:pPr>
              <w:pBdr>
                <w:top w:val="nil"/>
                <w:left w:val="nil"/>
                <w:bottom w:val="nil"/>
                <w:right w:val="nil"/>
                <w:between w:val="nil"/>
              </w:pBdr>
              <w:tabs>
                <w:tab w:val="center" w:pos="4677"/>
                <w:tab w:val="right" w:pos="9355"/>
              </w:tabs>
              <w:jc w:val="both"/>
              <w:rPr>
                <w:rFonts w:ascii="Verdana" w:hAnsi="Verdana" w:eastAsia="Verdana" w:cs="Verdana"/>
                <w:color w:val="000000"/>
                <w:highlight w:val="cyan"/>
              </w:rPr>
            </w:pPr>
            <w:r w:rsidRPr="00A56A72">
              <w:rPr>
                <w:rFonts w:ascii="Verdana" w:hAnsi="Verdana" w:eastAsia="Verdana" w:cs="Verdana"/>
                <w:color w:val="000000"/>
                <w:highlight w:val="cyan"/>
                <w:lang w:val="en-US"/>
              </w:rPr>
              <w:t>Account</w:t>
            </w:r>
            <w:r w:rsidRPr="001253D7">
              <w:rPr>
                <w:rFonts w:ascii="Verdana" w:hAnsi="Verdana" w:eastAsia="Verdana" w:cs="Verdana"/>
                <w:color w:val="000000"/>
                <w:highlight w:val="cyan"/>
              </w:rPr>
              <w:t xml:space="preserve">: </w:t>
            </w:r>
            <w:r w:rsidR="00A56A72">
              <w:rPr>
                <w:rFonts w:ascii="Verdana" w:hAnsi="Verdana" w:eastAsia="Verdana" w:cs="Verdana"/>
                <w:color w:val="000000"/>
                <w:highlight w:val="yellow"/>
                <w:lang w:val="en-US"/>
              </w:rPr>
              <w:t>tesdt</w:t>
            </w:r>
          </w:p>
          <w:p w:rsidRPr="001253D7" w:rsidR="00A977BC" w:rsidRDefault="00A977BC">
            <w:pPr>
              <w:rPr>
                <w:rFonts w:ascii="Verdana" w:hAnsi="Verdana" w:eastAsia="Verdana" w:cs="Verdana"/>
                <w:highlight w:val="cyan"/>
              </w:rPr>
            </w:pPr>
          </w:p>
          <w:p w:rsidRPr="001253D7" w:rsidR="00A977BC" w:rsidRDefault="00A977BC">
            <w:pPr>
              <w:rPr>
                <w:rFonts w:ascii="Verdana" w:hAnsi="Verdana" w:eastAsia="Verdana" w:cs="Verdana"/>
                <w:highlight w:val="cyan"/>
              </w:rPr>
            </w:pPr>
          </w:p>
          <w:p w:rsidRPr="001253D7" w:rsidR="00A977BC" w:rsidRDefault="00A977BC">
            <w:pPr>
              <w:rPr>
                <w:rFonts w:ascii="Verdana" w:hAnsi="Verdana" w:eastAsia="Verdana" w:cs="Verdana"/>
                <w:highlight w:val="cyan"/>
              </w:rPr>
            </w:pPr>
          </w:p>
          <w:p w:rsidRPr="00A506D0" w:rsidR="00A977BC" w:rsidRDefault="00F741FE">
            <w:pPr>
              <w:rPr>
                <w:rFonts w:ascii="Verdana" w:hAnsi="Verdana" w:eastAsia="Verdana" w:cs="Verdana"/>
                <w:highlight w:val="cyan"/>
              </w:rPr>
            </w:pPr>
            <w:r w:rsidRPr="00A506D0">
              <w:rPr>
                <w:rFonts w:ascii="Verdana" w:hAnsi="Verdana" w:eastAsia="Verdana" w:cs="Verdana"/>
                <w:highlight w:val="cyan"/>
              </w:rPr>
              <w:t>________________________________</w:t>
            </w:r>
          </w:p>
          <w:p w:rsidRPr="00A506D0" w:rsidR="00A977BC" w:rsidRDefault="00F741FE">
            <w:pPr>
              <w:rPr>
                <w:rFonts w:ascii="Verdana" w:hAnsi="Verdana" w:eastAsia="Verdana" w:cs="Verdana"/>
                <w:highlight w:val="cyan"/>
              </w:rPr>
            </w:pPr>
            <w:proofErr w:type="spellStart"/>
            <w:r w:rsidRPr="00A506D0">
              <w:rPr>
                <w:rFonts w:ascii="Verdana" w:hAnsi="Verdana" w:eastAsia="Verdana" w:cs="Verdana"/>
                <w:highlight w:val="cyan"/>
              </w:rPr>
              <w:t>Кахабер</w:t>
            </w:r>
            <w:proofErr w:type="spellEnd"/>
            <w:r w:rsidRPr="00A506D0">
              <w:rPr>
                <w:rFonts w:ascii="Verdana" w:hAnsi="Verdana" w:eastAsia="Verdana" w:cs="Verdana"/>
                <w:highlight w:val="cyan"/>
              </w:rPr>
              <w:t xml:space="preserve"> </w:t>
            </w:r>
            <w:proofErr w:type="spellStart"/>
            <w:r w:rsidRPr="00A506D0">
              <w:rPr>
                <w:rFonts w:ascii="Verdana" w:hAnsi="Verdana" w:eastAsia="Verdana" w:cs="Verdana"/>
                <w:highlight w:val="cyan"/>
              </w:rPr>
              <w:t>Даржания</w:t>
            </w:r>
            <w:proofErr w:type="spellEnd"/>
          </w:p>
          <w:p w:rsidR="00A977BC" w:rsidRDefault="00F741FE">
            <w:pPr>
              <w:rPr>
                <w:rFonts w:ascii="Verdana" w:hAnsi="Verdana" w:eastAsia="Verdana" w:cs="Verdana"/>
              </w:rPr>
            </w:pPr>
            <w:r w:rsidRPr="00A506D0">
              <w:rPr>
                <w:rFonts w:ascii="Verdana" w:hAnsi="Verdana" w:eastAsia="Verdana" w:cs="Verdana"/>
                <w:highlight w:val="cyan"/>
              </w:rPr>
              <w:lastRenderedPageBreak/>
              <w:t>Директор</w:t>
            </w:r>
          </w:p>
          <w:p w:rsidR="00A977BC" w:rsidRDefault="00A977BC">
            <w:pPr>
              <w:jc w:val="both"/>
              <w:rPr>
                <w:rFonts w:ascii="Verdana" w:hAnsi="Verdana" w:eastAsia="Verdana" w:cs="Verdana"/>
              </w:rPr>
            </w:pPr>
          </w:p>
          <w:p w:rsidR="00A977BC" w:rsidRDefault="00A977BC">
            <w:pPr>
              <w:jc w:val="both"/>
              <w:rPr>
                <w:rFonts w:ascii="Verdana" w:hAnsi="Verdana" w:eastAsia="Verdana" w:cs="Verdana"/>
                <w:b/>
              </w:rPr>
            </w:pPr>
          </w:p>
          <w:p w:rsidR="00A977BC" w:rsidRDefault="00F741FE">
            <w:pPr>
              <w:jc w:val="both"/>
              <w:rPr>
                <w:rFonts w:ascii="Verdana" w:hAnsi="Verdana" w:eastAsia="Verdana" w:cs="Verdana"/>
                <w:b/>
              </w:rPr>
            </w:pPr>
            <w:r>
              <w:rPr>
                <w:rFonts w:ascii="Verdana" w:hAnsi="Verdana" w:eastAsia="Verdana" w:cs="Verdana"/>
                <w:b/>
              </w:rPr>
              <w:t>ПОКУПАТЕЛЬ:</w:t>
            </w:r>
          </w:p>
          <w:p w:rsidR="00A977BC" w:rsidRDefault="00F741FE">
            <w:pPr>
              <w:jc w:val="both"/>
              <w:rPr>
                <w:rFonts w:ascii="Verdana" w:hAnsi="Verdana" w:eastAsia="Verdana" w:cs="Verdana"/>
              </w:rPr>
            </w:pPr>
            <w:r>
              <w:rPr>
                <w:rFonts w:ascii="Verdana" w:hAnsi="Verdana" w:eastAsia="Verdana" w:cs="Verdana"/>
              </w:rPr>
              <w:t>________________________________</w:t>
            </w:r>
          </w:p>
          <w:p w:rsidR="00A977BC" w:rsidRDefault="00F741FE">
            <w:pPr>
              <w:rPr>
                <w:rFonts w:ascii="Verdana" w:hAnsi="Verdana" w:eastAsia="Verdana" w:cs="Verdana"/>
                <w:sz w:val="20"/>
                <w:szCs w:val="20"/>
              </w:rPr>
            </w:pPr>
            <w:r>
              <w:rPr>
                <w:rFonts w:ascii="Verdana" w:hAnsi="Verdana" w:eastAsia="Verdana" w:cs="Verdana"/>
                <w:sz w:val="20"/>
                <w:szCs w:val="20"/>
              </w:rPr>
              <w:t>Директор</w:t>
            </w:r>
          </w:p>
          <w:p w:rsidR="00A977BC" w:rsidRDefault="00A977BC"/>
          <w:p w:rsidR="00A977BC" w:rsidRDefault="00A977BC">
            <w:pPr>
              <w:rPr>
                <w:rFonts w:ascii="Verdana" w:hAnsi="Verdana" w:eastAsia="Verdana" w:cs="Verdana"/>
              </w:rPr>
            </w:pPr>
          </w:p>
        </w:tc>
      </w:tr>
    </w:tbl>
    <w:p w:rsidR="00A977BC" w:rsidRDefault="00F741FE">
      <w:pPr>
        <w:rPr>
          <w:rFonts w:ascii="Verdana" w:hAnsi="Verdana" w:eastAsia="Verdana" w:cs="Verdana"/>
          <w:b/>
          <w:sz w:val="24"/>
          <w:szCs w:val="24"/>
        </w:rPr>
      </w:pPr>
      <w:r>
        <w:rPr>
          <w:rFonts w:ascii="Verdana" w:hAnsi="Verdana" w:eastAsia="Verdana" w:cs="Verdana"/>
          <w:b/>
          <w:sz w:val="24"/>
          <w:szCs w:val="24"/>
        </w:rPr>
        <w:lastRenderedPageBreak/>
        <w:t>.</w:t>
      </w:r>
      <w:r>
        <w:br w:type="page"/>
      </w:r>
    </w:p>
    <w:p w:rsidR="00A977BC" w:rsidRDefault="00723D2C">
      <w:pPr>
        <w:jc w:val="center"/>
        <w:rPr>
          <w:rFonts w:ascii="Verdana" w:hAnsi="Verdana" w:eastAsia="Verdana" w:cs="Verdana"/>
          <w:b/>
          <w:sz w:val="24"/>
          <w:szCs w:val="24"/>
        </w:rPr>
      </w:pPr>
      <w:sdt>
        <w:sdtPr>
          <w:tag w:val="goog_rdk_5"/>
          <w:id w:val="-1820176943"/>
        </w:sdtPr>
        <w:sdtEndPr/>
        <w:sdtContent>
          <w:r w:rsidR="00F741FE">
            <w:rPr>
              <w:rFonts w:ascii="Arial" w:hAnsi="Arial" w:eastAsia="Arial" w:cs="Arial"/>
              <w:b/>
              <w:sz w:val="24"/>
              <w:szCs w:val="24"/>
            </w:rPr>
            <w:t>ПРИЛОЖЕНИЕ № 001</w:t>
          </w:r>
        </w:sdtContent>
      </w:sdt>
    </w:p>
    <w:p w:rsidR="00A977BC" w:rsidRDefault="00723D2C">
      <w:pPr>
        <w:jc w:val="center"/>
        <w:rPr>
          <w:rFonts w:ascii="Verdana" w:hAnsi="Verdana" w:eastAsia="Verdana" w:cs="Verdana"/>
          <w:b/>
          <w:sz w:val="24"/>
          <w:szCs w:val="24"/>
        </w:rPr>
      </w:pPr>
      <w:sdt>
        <w:sdtPr>
          <w:tag w:val="goog_rdk_6"/>
          <w:id w:val="-1859198343"/>
        </w:sdtPr>
        <w:sdtEndPr/>
        <w:sdtContent>
          <w:r w:rsidR="00A746C2">
            <w:rPr>
              <w:rFonts w:ascii="Arial" w:hAnsi="Arial" w:eastAsia="Arial" w:cs="Arial"/>
              <w:b/>
              <w:sz w:val="24"/>
              <w:szCs w:val="24"/>
            </w:rPr>
            <w:t>к договору поставки №</w:t>
          </w:r>
          <w:r w:rsidR="006B13BF">
            <w:rPr>
              <w:rFonts w:ascii="Arial" w:hAnsi="Arial" w:eastAsia="Arial" w:cs="Arial"/>
              <w:b/>
              <w:sz w:val="24"/>
              <w:szCs w:val="24"/>
              <w:lang w:val="en-US"/>
            </w:rPr>
            <w:t>11d122</w:t>
          </w:r>
          <w:r w:rsidR="006B13BF">
            <w:t xml:space="preserve"> </w:t>
          </w:r>
        </w:sdtContent>
      </w:sdt>
    </w:p>
    <w:p w:rsidRPr="00A746C2" w:rsidR="00A977BC" w:rsidRDefault="00723D2C">
      <w:pPr>
        <w:jc w:val="center"/>
        <w:rPr>
          <w:rFonts w:ascii="Verdana" w:hAnsi="Verdana" w:eastAsia="Verdana" w:cs="Verdana"/>
          <w:b/>
          <w:sz w:val="24"/>
          <w:szCs w:val="24"/>
          <w:lang w:val="en-US"/>
        </w:rPr>
      </w:pPr>
      <w:sdt>
        <w:sdtPr>
          <w:tag w:val="goog_rdk_7"/>
          <w:id w:val="-1393189094"/>
        </w:sdtPr>
        <w:sdtEndPr/>
        <w:sdtContent>
          <w:r w:rsidRPr="00A746C2" w:rsidR="00F741FE">
            <w:rPr>
              <w:rFonts w:ascii="Arial Unicode MS" w:hAnsi="Arial Unicode MS" w:eastAsia="Arial Unicode MS" w:cs="Arial Unicode MS"/>
              <w:b/>
              <w:sz w:val="24"/>
              <w:szCs w:val="24"/>
              <w:lang w:val="en-US"/>
            </w:rPr>
            <w:t>APPENDIX № 001</w:t>
          </w:r>
        </w:sdtContent>
      </w:sdt>
    </w:p>
    <w:p w:rsidRPr="00A746C2" w:rsidR="00A977BC" w:rsidRDefault="00723D2C">
      <w:pPr>
        <w:jc w:val="center"/>
        <w:rPr>
          <w:rFonts w:ascii="Verdana" w:hAnsi="Verdana" w:eastAsia="Verdana" w:cs="Verdana"/>
          <w:b/>
          <w:sz w:val="24"/>
          <w:szCs w:val="24"/>
          <w:lang w:val="en-US"/>
        </w:rPr>
      </w:pPr>
      <w:sdt>
        <w:sdtPr>
          <w:tag w:val="goog_rdk_8"/>
          <w:id w:val="236518880"/>
        </w:sdtPr>
        <w:sdtEndPr/>
        <w:sdtContent>
          <w:proofErr w:type="gramStart"/>
          <w:r w:rsidRPr="00A746C2" w:rsidR="00F741FE">
            <w:rPr>
              <w:rFonts w:ascii="Arial Unicode MS" w:hAnsi="Arial Unicode MS" w:eastAsia="Arial Unicode MS" w:cs="Arial Unicode MS"/>
              <w:b/>
              <w:sz w:val="24"/>
              <w:szCs w:val="24"/>
              <w:lang w:val="en-US"/>
            </w:rPr>
            <w:t>to</w:t>
          </w:r>
          <w:proofErr w:type="gramEnd"/>
          <w:r w:rsidRPr="00A746C2" w:rsidR="00F741FE">
            <w:rPr>
              <w:rFonts w:ascii="Arial Unicode MS" w:hAnsi="Arial Unicode MS" w:eastAsia="Arial Unicode MS" w:cs="Arial Unicode MS"/>
              <w:b/>
              <w:sz w:val="24"/>
              <w:szCs w:val="24"/>
              <w:lang w:val="en-US"/>
            </w:rPr>
            <w:t xml:space="preserve"> supply </w:t>
          </w:r>
          <w:r w:rsidRPr="00A746C2" w:rsidR="00A746C2">
            <w:rPr>
              <w:rFonts w:ascii="Arial Unicode MS" w:hAnsi="Arial Unicode MS" w:eastAsia="Arial Unicode MS" w:cs="Arial Unicode MS"/>
              <w:b/>
              <w:sz w:val="24"/>
              <w:szCs w:val="24"/>
              <w:lang w:val="en-US"/>
            </w:rPr>
            <w:t>agreement №</w:t>
          </w:r>
          <w:r w:rsidR="006B13BF">
            <w:rPr>
              <w:rFonts w:ascii="Arial Unicode MS" w:hAnsi="Arial Unicode MS" w:eastAsia="Arial Unicode MS" w:cs="Arial Unicode MS"/>
              <w:b/>
              <w:sz w:val="24"/>
              <w:szCs w:val="24"/>
              <w:lang w:val="en-US"/>
            </w:rPr>
            <w:t>11d122</w:t>
          </w:r>
          <w:r w:rsidR="006B13BF">
            <w:t xml:space="preserve"> </w:t>
          </w:r>
        </w:sdtContent>
      </w:sdt>
    </w:p>
    <w:p w:rsidRPr="00A746C2" w:rsidR="00A977BC" w:rsidRDefault="00A977BC">
      <w:pPr>
        <w:tabs>
          <w:tab w:val="left" w:pos="5529"/>
        </w:tabs>
        <w:rPr>
          <w:rFonts w:ascii="Verdana" w:hAnsi="Verdana" w:eastAsia="Verdana" w:cs="Verdana"/>
          <w:lang w:val="en-US"/>
        </w:rPr>
      </w:pPr>
    </w:p>
    <w:p w:rsidRPr="00A506D0" w:rsidR="00A977BC" w:rsidRDefault="00F741FE">
      <w:pPr>
        <w:tabs>
          <w:tab w:val="left" w:pos="5529"/>
        </w:tabs>
        <w:rPr>
          <w:rFonts w:ascii="Verdana" w:hAnsi="Verdana" w:eastAsia="Verdana" w:cs="Verdana"/>
          <w:lang w:val="en-US"/>
        </w:rPr>
      </w:pPr>
      <w:r w:rsidRPr="00A506D0">
        <w:rPr>
          <w:rFonts w:ascii="Verdana" w:hAnsi="Verdana" w:eastAsia="Verdana" w:cs="Verdana"/>
          <w:lang w:val="en-US"/>
        </w:rPr>
        <w:tab/>
      </w:r>
      <w:r>
        <w:rPr>
          <w:rFonts w:ascii="Verdana" w:hAnsi="Verdana" w:eastAsia="Verdana" w:cs="Verdana"/>
        </w:rPr>
        <w:t>Алматы</w:t>
      </w:r>
      <w:r w:rsidRPr="00A506D0">
        <w:rPr>
          <w:rFonts w:ascii="Verdana" w:hAnsi="Verdana" w:eastAsia="Verdana" w:cs="Verdana"/>
          <w:lang w:val="en-US"/>
        </w:rPr>
        <w:t xml:space="preserve">, </w:t>
      </w:r>
      <w:r>
        <w:rPr>
          <w:rFonts w:ascii="Verdana" w:hAnsi="Verdana" w:eastAsia="Verdana" w:cs="Verdana"/>
        </w:rPr>
        <w:t>Республика</w:t>
      </w:r>
      <w:r w:rsidRPr="00A506D0">
        <w:rPr>
          <w:rFonts w:ascii="Verdana" w:hAnsi="Verdana" w:eastAsia="Verdana" w:cs="Verdana"/>
          <w:lang w:val="en-US"/>
        </w:rPr>
        <w:t xml:space="preserve"> </w:t>
      </w:r>
      <w:r>
        <w:rPr>
          <w:rFonts w:ascii="Verdana" w:hAnsi="Verdana" w:eastAsia="Verdana" w:cs="Verdana"/>
        </w:rPr>
        <w:t>Казахстан</w:t>
      </w:r>
      <w:r w:rsidRPr="00A506D0">
        <w:rPr>
          <w:rFonts w:ascii="Verdana" w:hAnsi="Verdana" w:eastAsia="Verdana" w:cs="Verdana"/>
          <w:lang w:val="en-US"/>
        </w:rPr>
        <w:t xml:space="preserve"> </w:t>
      </w:r>
      <w:r w:rsidRPr="00A506D0">
        <w:rPr>
          <w:rFonts w:ascii="Verdana" w:hAnsi="Verdana" w:eastAsia="Verdana" w:cs="Verdana"/>
          <w:lang w:val="en-US"/>
        </w:rPr>
        <w:tab/>
        <w:t xml:space="preserve">, </w:t>
      </w:r>
      <w:r w:rsidRPr="00A506D0">
        <w:rPr>
          <w:rFonts w:ascii="Verdana" w:hAnsi="Verdana" w:eastAsia="Verdana" w:cs="Verdana"/>
          <w:lang w:val="en-US"/>
        </w:rPr>
        <w:tab/>
        <w:t>Almaty, The Republic of Kazakhstan</w:t>
      </w:r>
    </w:p>
    <w:p w:rsidRPr="00A506D0" w:rsidR="00A977BC" w:rsidRDefault="00A977BC">
      <w:pPr>
        <w:jc w:val="center"/>
        <w:rPr>
          <w:rFonts w:ascii="Verdana" w:hAnsi="Verdana" w:eastAsia="Verdana" w:cs="Verdana"/>
          <w:b/>
          <w:sz w:val="24"/>
          <w:szCs w:val="24"/>
          <w:lang w:val="en-US"/>
        </w:rPr>
      </w:pPr>
    </w:p>
    <w:p w:rsidRPr="000620B7" w:rsidR="00A977BC" w:rsidRDefault="00F741FE">
      <w:pPr>
        <w:jc w:val="center"/>
        <w:rPr>
          <w:rFonts w:ascii="Verdana" w:hAnsi="Verdana" w:eastAsia="Verdana" w:cs="Verdana"/>
          <w:b/>
          <w:lang w:val="en-US"/>
        </w:rPr>
      </w:pPr>
      <w:r>
        <w:rPr>
          <w:rFonts w:ascii="Verdana" w:hAnsi="Verdana" w:eastAsia="Verdana" w:cs="Verdana"/>
          <w:b/>
        </w:rPr>
        <w:t xml:space="preserve">СПЕЦИФИКАЦИЯ </w:t>
      </w:r>
      <w:proofErr w:type="gramStart"/>
      <w:r>
        <w:rPr>
          <w:rFonts w:ascii="Verdana" w:hAnsi="Verdana" w:eastAsia="Verdana" w:cs="Verdana"/>
          <w:b/>
        </w:rPr>
        <w:t>/  SPECIFICATION</w:t>
      </w:r>
      <w:proofErr w:type="gramEnd"/>
    </w:p>
    <w:p w:rsidR="00A977BC" w:rsidRDefault="00723D2C">
      <w:pPr>
        <w:rPr>
          <w:rFonts w:ascii="Verdana" w:hAnsi="Verdana" w:eastAsia="Verdana" w:cs="Verdana"/>
        </w:rPr>
      </w:pPr>
      <w:r>
        <w:rPr>
          <w:rFonts w:ascii="Verdana" w:hAnsi="Verdana" w:eastAsia="Verdana" w:cs="Verdana"/>
          <w:b/>
          <w:lang w:val="en-US"/>
        </w:rPr>
      </w:r>
      <w:r w:rsidR="00F741FE">
        <w:rPr>
          <w:rFonts w:ascii="Verdana" w:hAnsi="Verdana" w:eastAsia="Verdana" w:cs="Verdana"/>
          <w:b/>
        </w:rPr>
        <w:br/>
      </w:r>
      <w:bookmarkStart w:name="_GoBack" w:id="1"/>
      <w:bookmarkEnd w:id="1"/>
    </w:p>
    <w:tbl>
      <w:tblPr>
        <w:tblW w:w="5000" w:type="pct"/>
        <w:tblBorders>
          <w:top w:val="single" w:color="auto" w:sz="16"/>
          <w:left w:val="single" w:color="auto" w:sz="16"/>
          <w:bottom w:val="single" w:color="auto" w:sz="16"/>
          <w:right w:val="single" w:color="auto" w:sz="16"/>
          <w:insideH w:val="single" w:color="auto" w:sz="16"/>
          <w:insideV w:val="single" w:color="auto" w:sz="16"/>
        </w:tblBorders>
      </w:tblPr>
      <w:tblGrid/>
      <w:tr>
        <w:tc>
          <w:p>
            <w:r>
              <w:rPr>
                <w:highlight w:val="yellow"/>
              </w:rPr>
              <w:t>№</w:t>
            </w:r>
          </w:p>
        </w:tc>
        <w:tc>
          <w:p>
            <w:r>
              <w:t xml:space="preserve">Торговое название / Trade Name </w:t>
            </w:r>
          </w:p>
        </w:tc>
        <w:tc>
          <w:p>
            <w:r>
              <w:t>ТЦена, / Price, CIP Almaty</w:t>
            </w:r>
          </w:p>
        </w:tc>
        <w:tc>
          <w:p>
            <w:r>
              <w:t xml:space="preserve">Состав. Характеристика </w:t>
            </w:r>
          </w:p>
        </w:tc>
        <w:tc>
          <w:p>
            <w:r>
              <w:t xml:space="preserve">Условия хранения </w:t>
            </w:r>
          </w:p>
        </w:tc>
        <w:tc>
          <w:p>
            <w:r>
              <w:t xml:space="preserve">Производитель </w:t>
            </w:r>
          </w:p>
        </w:tc>
      </w:tr>
      <w:tr>
        <w:tc>
          <w:p>
            <w:r>
              <w:t>test1</w:t>
            </w:r>
          </w:p>
        </w:tc>
        <w:tc>
          <w:p>
            <w:r>
              <w:t>test1</w:t>
            </w:r>
          </w:p>
        </w:tc>
        <w:tc>
          <w:p>
            <w:r>
              <w:t>25.000000</w:t>
            </w:r>
          </w:p>
        </w:tc>
        <w:tc>
          <w:p>
            <w:r>
              <w:t>test</w:t>
            </w:r>
          </w:p>
        </w:tc>
        <w:tc>
          <w:p>
            <w:r>
              <w:t>test</w:t>
            </w:r>
          </w:p>
        </w:tc>
        <w:tc>
          <w:p>
            <w:r>
              <w:t>test</w:t>
            </w:r>
          </w:p>
        </w:tc>
      </w:tr>
      <w:tr>
        <w:tc>
          <w:p>
            <w:r>
              <w:t>test2</w:t>
            </w:r>
          </w:p>
        </w:tc>
        <w:tc>
          <w:p>
            <w:r>
              <w:t>test2</w:t>
            </w:r>
          </w:p>
        </w:tc>
        <w:tc>
          <w:p>
            <w:r>
              <w:t>25.000000</w:t>
            </w:r>
          </w:p>
        </w:tc>
        <w:tc>
          <w:p>
            <w:r>
              <w:t/>
            </w:r>
          </w:p>
        </w:tc>
        <w:tc>
          <w:p>
            <w:r>
              <w:t>test</w:t>
            </w:r>
          </w:p>
        </w:tc>
        <w:tc>
          <w:p>
            <w:r>
              <w:t>test</w:t>
            </w:r>
          </w:p>
        </w:tc>
      </w:tr>
      <w:tr>
        <w:tc>
          <w:p>
            <w:r>
              <w:t>test3</w:t>
            </w:r>
          </w:p>
        </w:tc>
        <w:tc>
          <w:p>
            <w:r>
              <w:t>test3</w:t>
            </w:r>
          </w:p>
        </w:tc>
        <w:tc>
          <w:p>
            <w:r>
              <w:t>25.000000</w:t>
            </w:r>
          </w:p>
        </w:tc>
        <w:tc>
          <w:p>
            <w:r>
              <w:t/>
            </w:r>
          </w:p>
        </w:tc>
        <w:tc>
          <w:p>
            <w:r>
              <w:t>test</w:t>
            </w:r>
          </w:p>
        </w:tc>
        <w:tc>
          <w:p>
            <w:r>
              <w:t>test</w:t>
            </w:r>
          </w:p>
        </w:tc>
      </w:tr>
    </w:tbl>
    <w:p w:rsidR="00A977BC" w:rsidRDefault="00A977BC">
      <w:pPr>
        <w:rPr>
          <w:rFonts w:ascii="Verdana" w:hAnsi="Verdana" w:eastAsia="Verdana" w:cs="Verdana"/>
        </w:rPr>
      </w:pPr>
    </w:p>
    <w:p w:rsidRPr="00723D2C" w:rsidR="00A977BC" w:rsidRDefault="00F741FE">
      <w:pPr>
        <w:tabs>
          <w:tab w:val="left" w:pos="5670"/>
        </w:tabs>
        <w:rPr>
          <w:rFonts w:ascii="Verdana" w:hAnsi="Verdana" w:eastAsia="Verdana" w:cs="Verdana"/>
          <w:b/>
          <w:lang w:val="en-US"/>
        </w:rPr>
      </w:pPr>
      <w:r w:rsidRPr="00723D2C">
        <w:rPr>
          <w:rFonts w:ascii="Verdana" w:hAnsi="Verdana" w:eastAsia="Verdana" w:cs="Verdana"/>
          <w:b/>
          <w:lang w:val="en-US"/>
        </w:rPr>
        <w:t>THE SELLER</w:t>
      </w:r>
      <w:r w:rsidRPr="00723D2C">
        <w:rPr>
          <w:rFonts w:ascii="Verdana" w:hAnsi="Verdana" w:eastAsia="Verdana" w:cs="Verdana"/>
          <w:b/>
          <w:lang w:val="en-US"/>
        </w:rPr>
        <w:tab/>
        <w:t>THE BUYER</w:t>
      </w:r>
    </w:p>
    <w:p w:rsidRPr="00723D2C" w:rsidR="00A977BC" w:rsidRDefault="00E246B4">
      <w:pPr>
        <w:tabs>
          <w:tab w:val="left" w:pos="5670"/>
        </w:tabs>
        <w:rPr>
          <w:rFonts w:ascii="Verdana" w:hAnsi="Verdana" w:eastAsia="Verdana" w:cs="Verdana"/>
          <w:b/>
          <w:lang w:val="en-US"/>
        </w:rPr>
      </w:pPr>
      <w:r>
        <w:rPr>
          <w:rFonts w:ascii="Verdana" w:hAnsi="Verdana" w:eastAsia="Verdana" w:cs="Verdana"/>
          <w:b/>
          <w:lang w:val="en-US"/>
        </w:rPr>
        <w:t>tedst</w:t>
      </w:r>
      <w:r w:rsidRPr="00723D2C" w:rsidR="00F741FE">
        <w:rPr>
          <w:rFonts w:ascii="Verdana" w:hAnsi="Verdana" w:eastAsia="Verdana" w:cs="Verdana"/>
          <w:b/>
          <w:lang w:val="en-US"/>
        </w:rPr>
        <w:tab/>
        <w:t xml:space="preserve"> </w:t>
      </w:r>
    </w:p>
    <w:p w:rsidRPr="00723D2C" w:rsidR="00A977BC" w:rsidRDefault="00F741FE">
      <w:pPr>
        <w:tabs>
          <w:tab w:val="left" w:pos="5670"/>
        </w:tabs>
        <w:spacing w:after="0"/>
        <w:rPr>
          <w:rFonts w:ascii="Verdana" w:hAnsi="Verdana" w:eastAsia="Verdana" w:cs="Verdana"/>
          <w:lang w:val="en-US"/>
        </w:rPr>
      </w:pPr>
      <w:r w:rsidRPr="00723D2C">
        <w:rPr>
          <w:rFonts w:ascii="Verdana" w:hAnsi="Verdana" w:eastAsia="Verdana" w:cs="Verdana"/>
          <w:lang w:val="en-US"/>
        </w:rPr>
        <w:tab/>
      </w:r>
    </w:p>
    <w:p w:rsidRPr="00723D2C" w:rsidR="00A977BC" w:rsidRDefault="00F741FE">
      <w:pPr>
        <w:tabs>
          <w:tab w:val="left" w:pos="5670"/>
        </w:tabs>
        <w:spacing w:after="0"/>
        <w:rPr>
          <w:rFonts w:ascii="Verdana" w:hAnsi="Verdana" w:eastAsia="Verdana" w:cs="Verdana"/>
          <w:lang w:val="en-US"/>
        </w:rPr>
      </w:pPr>
      <w:r w:rsidRPr="00723D2C">
        <w:rPr>
          <w:rFonts w:ascii="Verdana" w:hAnsi="Verdana" w:eastAsia="Verdana" w:cs="Verdana"/>
          <w:lang w:val="en-US"/>
        </w:rPr>
        <w:tab/>
      </w:r>
    </w:p>
    <w:p w:rsidRPr="00723D2C" w:rsidR="00A977BC" w:rsidRDefault="00A977BC">
      <w:pPr>
        <w:tabs>
          <w:tab w:val="left" w:pos="5670"/>
        </w:tabs>
        <w:spacing w:after="0"/>
        <w:rPr>
          <w:rFonts w:ascii="Verdana" w:hAnsi="Verdana" w:eastAsia="Verdana" w:cs="Verdana"/>
          <w:lang w:val="en-US"/>
        </w:rPr>
      </w:pPr>
    </w:p>
    <w:p w:rsidRPr="00723D2C" w:rsidR="00A977BC" w:rsidRDefault="00F741FE">
      <w:pPr>
        <w:tabs>
          <w:tab w:val="left" w:pos="5670"/>
        </w:tabs>
        <w:spacing w:after="0"/>
        <w:rPr>
          <w:rFonts w:ascii="Verdana" w:hAnsi="Verdana" w:eastAsia="Verdana" w:cs="Verdana"/>
          <w:lang w:val="en-US"/>
        </w:rPr>
      </w:pPr>
      <w:r w:rsidRPr="00723D2C">
        <w:rPr>
          <w:rFonts w:ascii="Verdana" w:hAnsi="Verdana" w:eastAsia="Verdana" w:cs="Verdana"/>
          <w:lang w:val="en-US"/>
        </w:rPr>
        <w:t>_____________________</w:t>
      </w:r>
      <w:r w:rsidRPr="00723D2C">
        <w:rPr>
          <w:rFonts w:ascii="Verdana" w:hAnsi="Verdana" w:eastAsia="Verdana" w:cs="Verdana"/>
          <w:lang w:val="en-US"/>
        </w:rPr>
        <w:tab/>
        <w:t xml:space="preserve">_____________________ </w:t>
      </w:r>
    </w:p>
    <w:p w:rsidRPr="00723D2C" w:rsidR="00A977BC" w:rsidRDefault="00F741FE">
      <w:pPr>
        <w:tabs>
          <w:tab w:val="left" w:pos="5670"/>
        </w:tabs>
        <w:spacing w:after="0"/>
        <w:rPr>
          <w:rFonts w:ascii="Verdana" w:hAnsi="Verdana" w:eastAsia="Verdana" w:cs="Verdana"/>
          <w:lang w:val="en-US"/>
        </w:rPr>
      </w:pPr>
      <w:proofErr w:type="spellStart"/>
      <w:r w:rsidRPr="00723D2C">
        <w:rPr>
          <w:rFonts w:ascii="Verdana" w:hAnsi="Verdana" w:eastAsia="Verdana" w:cs="Verdana"/>
          <w:lang w:val="en-US"/>
        </w:rPr>
        <w:t>Kakhaber</w:t>
      </w:r>
      <w:proofErr w:type="spellEnd"/>
      <w:r w:rsidRPr="00723D2C">
        <w:rPr>
          <w:rFonts w:ascii="Verdana" w:hAnsi="Verdana" w:eastAsia="Verdana" w:cs="Verdana"/>
          <w:lang w:val="en-US"/>
        </w:rPr>
        <w:t xml:space="preserve"> </w:t>
      </w:r>
      <w:proofErr w:type="spellStart"/>
      <w:r w:rsidRPr="00723D2C">
        <w:rPr>
          <w:rFonts w:ascii="Verdana" w:hAnsi="Verdana" w:eastAsia="Verdana" w:cs="Verdana"/>
          <w:lang w:val="en-US"/>
        </w:rPr>
        <w:t>Darjania</w:t>
      </w:r>
      <w:proofErr w:type="spellEnd"/>
      <w:r w:rsidRPr="00723D2C">
        <w:rPr>
          <w:rFonts w:ascii="Verdana" w:hAnsi="Verdana" w:eastAsia="Verdana" w:cs="Verdana"/>
          <w:lang w:val="en-US"/>
        </w:rPr>
        <w:tab/>
      </w:r>
    </w:p>
    <w:p w:rsidRPr="00723D2C" w:rsidR="00A977BC" w:rsidRDefault="00F741FE">
      <w:pPr>
        <w:tabs>
          <w:tab w:val="left" w:pos="5670"/>
        </w:tabs>
        <w:spacing w:after="0"/>
        <w:rPr>
          <w:rFonts w:ascii="Verdana" w:hAnsi="Verdana" w:eastAsia="Verdana" w:cs="Verdana"/>
          <w:lang w:val="en-US"/>
        </w:rPr>
      </w:pPr>
      <w:r w:rsidRPr="00723D2C">
        <w:rPr>
          <w:rFonts w:ascii="Verdana" w:hAnsi="Verdana" w:eastAsia="Verdana" w:cs="Verdana"/>
          <w:lang w:val="en-US"/>
        </w:rPr>
        <w:t xml:space="preserve">Director                                                               </w:t>
      </w:r>
      <w:proofErr w:type="spellStart"/>
      <w:r w:rsidRPr="00723D2C">
        <w:rPr>
          <w:rFonts w:ascii="Verdana" w:hAnsi="Verdana" w:eastAsia="Verdana" w:cs="Verdana"/>
          <w:lang w:val="en-US"/>
        </w:rPr>
        <w:t>Director</w:t>
      </w:r>
      <w:proofErr w:type="spellEnd"/>
    </w:p>
    <w:sectPr w:rsidRPr="00723D2C" w:rsidR="00A977BC">
      <w:pgSz w:w="11906" w:h="16838"/>
      <w:pgMar w:top="1134" w:right="850" w:bottom="1134" w:left="1418" w:header="708" w:footer="708" w:gutter="0"/>
      <w:pgNumType w:start="1"/>
      <w:cols w:space="72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BC"/>
    <w:rsid w:val="000459CB"/>
    <w:rsid w:val="000620B7"/>
    <w:rsid w:val="000B743A"/>
    <w:rsid w:val="001253D7"/>
    <w:rsid w:val="00163F12"/>
    <w:rsid w:val="002065D9"/>
    <w:rsid w:val="00266443"/>
    <w:rsid w:val="002F6DB7"/>
    <w:rsid w:val="00336EDC"/>
    <w:rsid w:val="003613FF"/>
    <w:rsid w:val="00377C7E"/>
    <w:rsid w:val="003E708E"/>
    <w:rsid w:val="004240AF"/>
    <w:rsid w:val="00432A89"/>
    <w:rsid w:val="004E7641"/>
    <w:rsid w:val="00505623"/>
    <w:rsid w:val="00536792"/>
    <w:rsid w:val="00553E64"/>
    <w:rsid w:val="006478BF"/>
    <w:rsid w:val="00664514"/>
    <w:rsid w:val="006B13BF"/>
    <w:rsid w:val="006B2214"/>
    <w:rsid w:val="007142CF"/>
    <w:rsid w:val="00723D2C"/>
    <w:rsid w:val="00735126"/>
    <w:rsid w:val="00751DA4"/>
    <w:rsid w:val="00786068"/>
    <w:rsid w:val="007B0F90"/>
    <w:rsid w:val="007B5928"/>
    <w:rsid w:val="008B3BED"/>
    <w:rsid w:val="008C1405"/>
    <w:rsid w:val="0094183E"/>
    <w:rsid w:val="009D194D"/>
    <w:rsid w:val="00A22EC6"/>
    <w:rsid w:val="00A24F96"/>
    <w:rsid w:val="00A506D0"/>
    <w:rsid w:val="00A56A72"/>
    <w:rsid w:val="00A746C2"/>
    <w:rsid w:val="00A977BC"/>
    <w:rsid w:val="00AB1963"/>
    <w:rsid w:val="00AC7827"/>
    <w:rsid w:val="00AD278B"/>
    <w:rsid w:val="00AE711F"/>
    <w:rsid w:val="00BB5933"/>
    <w:rsid w:val="00C720AA"/>
    <w:rsid w:val="00D52C73"/>
    <w:rsid w:val="00D623F4"/>
    <w:rsid w:val="00D754E9"/>
    <w:rsid w:val="00DE7EC6"/>
    <w:rsid w:val="00E003C6"/>
    <w:rsid w:val="00E246B4"/>
    <w:rsid w:val="00E867C8"/>
    <w:rsid w:val="00E86B7E"/>
    <w:rsid w:val="00ED5159"/>
    <w:rsid w:val="00F741FE"/>
    <w:rsid w:val="00F9138A"/>
    <w:rsid w:val="00FB73C5"/>
    <w:rsid w:val="00FF3A8C"/>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6"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5:docId xmlns:w15="http://schemas.microsoft.com/office/word/2012/wordml" w15:val="{2969A9C7-8551-4790-8ABD-052993AC24CF}"/>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Calibri" w:hAnsi="Calibri" w:eastAsia="Calibri" w:cs="Calibri"/>
        <w:sz w:val="22"/>
        <w:szCs w:val="22"/>
        <w:lang w:val="ru-RU" w:eastAsia="ru-RU" w:bidi="ar-SA"/>
      </w:rPr>
    </w:rPrDefault>
    <w:pPrDefault>
      <w:pPr>
        <w:spacing w:after="160" w:line="259" w:lineRule="auto"/>
      </w:pPr>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39"/>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rsid w:val="00536792"/>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link w:val="20"/>
    <w:semiHidden/>
    <w:unhideWhenUsed/>
    <w:qFormat/>
    <w:rsid w:val="00E6288F"/>
    <w:pPr>
      <w:keepNext/>
      <w:spacing w:after="0" w:line="240" w:lineRule="auto"/>
      <w:jc w:val="center"/>
      <w:outlineLvl w:val="1"/>
    </w:pPr>
    <w:rPr>
      <w:rFonts w:ascii="Times New Roman" w:hAnsi="Times New Roman" w:eastAsia="Times New Roman" w:cs="Times New Roman"/>
      <w:b/>
      <w:sz w:val="24"/>
      <w:szCs w:val="24"/>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table" w:styleId="TableNormal" w:customStyle="true">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styleId="a4">
    <w:name w:val="Table Grid"/>
    <w:basedOn w:val="a1"/>
    <w:uiPriority w:val="39"/>
    <w:rsid w:val="006228D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5">
    <w:name w:val="header"/>
    <w:basedOn w:val="a"/>
    <w:link w:val="a6"/>
    <w:unhideWhenUsed/>
    <w:rsid w:val="006228D1"/>
    <w:pPr>
      <w:tabs>
        <w:tab w:val="center" w:pos="4677"/>
        <w:tab w:val="right" w:pos="9355"/>
      </w:tabs>
      <w:spacing w:after="0" w:line="240" w:lineRule="auto"/>
    </w:pPr>
  </w:style>
  <w:style w:type="character" w:styleId="a6" w:customStyle="true">
    <w:name w:val="Верхний колонтитул Знак"/>
    <w:basedOn w:val="a0"/>
    <w:link w:val="a5"/>
    <w:rsid w:val="006228D1"/>
  </w:style>
  <w:style w:type="paragraph" w:styleId="a7">
    <w:name w:val="footer"/>
    <w:basedOn w:val="a"/>
    <w:link w:val="a8"/>
    <w:uiPriority w:val="99"/>
    <w:unhideWhenUsed/>
    <w:rsid w:val="006228D1"/>
    <w:pPr>
      <w:tabs>
        <w:tab w:val="center" w:pos="4677"/>
        <w:tab w:val="right" w:pos="9355"/>
      </w:tabs>
      <w:spacing w:after="0" w:line="240" w:lineRule="auto"/>
    </w:pPr>
  </w:style>
  <w:style w:type="character" w:styleId="a8" w:customStyle="true">
    <w:name w:val="Нижний колонтитул Знак"/>
    <w:basedOn w:val="a0"/>
    <w:link w:val="a7"/>
    <w:uiPriority w:val="99"/>
    <w:rsid w:val="006228D1"/>
  </w:style>
  <w:style w:type="character" w:styleId="a9">
    <w:name w:val="Strong"/>
    <w:basedOn w:val="a0"/>
    <w:qFormat/>
    <w:rsid w:val="006F7325"/>
    <w:rPr>
      <w:b/>
      <w:bCs/>
    </w:rPr>
  </w:style>
  <w:style w:type="paragraph" w:styleId="aa">
    <w:name w:val="endnote text"/>
    <w:basedOn w:val="a"/>
    <w:link w:val="ab"/>
    <w:uiPriority w:val="99"/>
    <w:semiHidden/>
    <w:unhideWhenUsed/>
    <w:rsid w:val="00AD7BF9"/>
    <w:pPr>
      <w:spacing w:after="0" w:line="240" w:lineRule="auto"/>
    </w:pPr>
    <w:rPr>
      <w:sz w:val="20"/>
      <w:szCs w:val="20"/>
    </w:rPr>
  </w:style>
  <w:style w:type="character" w:styleId="ab" w:customStyle="true">
    <w:name w:val="Текст концевой сноски Знак"/>
    <w:basedOn w:val="a0"/>
    <w:link w:val="aa"/>
    <w:uiPriority w:val="99"/>
    <w:semiHidden/>
    <w:rsid w:val="00AD7BF9"/>
    <w:rPr>
      <w:sz w:val="20"/>
      <w:szCs w:val="20"/>
    </w:rPr>
  </w:style>
  <w:style w:type="character" w:styleId="ac">
    <w:name w:val="endnote reference"/>
    <w:basedOn w:val="a0"/>
    <w:uiPriority w:val="99"/>
    <w:semiHidden/>
    <w:unhideWhenUsed/>
    <w:rsid w:val="00AD7BF9"/>
    <w:rPr>
      <w:vertAlign w:val="superscript"/>
    </w:rPr>
  </w:style>
  <w:style w:type="paragraph" w:styleId="ad">
    <w:name w:val="List Paragraph"/>
    <w:basedOn w:val="a"/>
    <w:uiPriority w:val="34"/>
    <w:qFormat/>
    <w:rsid w:val="0061370B"/>
    <w:pPr>
      <w:ind w:left="720"/>
      <w:contextualSpacing/>
    </w:pPr>
  </w:style>
  <w:style w:type="character" w:styleId="20" w:customStyle="true">
    <w:name w:val="Заголовок 2 Знак"/>
    <w:basedOn w:val="a0"/>
    <w:link w:val="2"/>
    <w:semiHidden/>
    <w:rsid w:val="00E6288F"/>
    <w:rPr>
      <w:rFonts w:ascii="Times New Roman" w:hAnsi="Times New Roman" w:eastAsia="Times New Roman" w:cs="Times New Roman"/>
      <w:b/>
      <w:sz w:val="24"/>
      <w:szCs w:val="24"/>
      <w:lang w:eastAsia="ru-RU"/>
    </w:rPr>
  </w:style>
  <w:style w:type="paragraph" w:styleId="ae">
    <w:name w:val="Body Text Indent"/>
    <w:basedOn w:val="a"/>
    <w:link w:val="af"/>
    <w:semiHidden/>
    <w:unhideWhenUsed/>
    <w:rsid w:val="00E6288F"/>
    <w:pPr>
      <w:spacing w:after="0" w:line="240" w:lineRule="auto"/>
      <w:ind w:left="-288" w:firstLine="288"/>
      <w:jc w:val="center"/>
    </w:pPr>
    <w:rPr>
      <w:rFonts w:ascii="Times New Roman" w:hAnsi="Times New Roman" w:eastAsia="Times New Roman" w:cs="Times New Roman"/>
      <w:sz w:val="24"/>
      <w:szCs w:val="24"/>
      <w:lang w:val="en-US"/>
    </w:rPr>
  </w:style>
  <w:style w:type="character" w:styleId="af" w:customStyle="true">
    <w:name w:val="Основной текст с отступом Знак"/>
    <w:basedOn w:val="a0"/>
    <w:link w:val="ae"/>
    <w:semiHidden/>
    <w:rsid w:val="00E6288F"/>
    <w:rPr>
      <w:rFonts w:ascii="Times New Roman" w:hAnsi="Times New Roman" w:eastAsia="Times New Roman" w:cs="Times New Roman"/>
      <w:sz w:val="24"/>
      <w:szCs w:val="24"/>
      <w:lang w:val="en-US" w:eastAsia="ru-RU"/>
    </w:rPr>
  </w:style>
  <w:style w:type="paragraph" w:styleId="af0">
    <w:name w:val="Balloon Text"/>
    <w:basedOn w:val="a"/>
    <w:link w:val="af1"/>
    <w:uiPriority w:val="99"/>
    <w:semiHidden/>
    <w:unhideWhenUsed/>
    <w:rsid w:val="00142EAB"/>
    <w:pPr>
      <w:spacing w:after="0" w:line="240" w:lineRule="auto"/>
    </w:pPr>
    <w:rPr>
      <w:rFonts w:ascii="Segoe UI" w:hAnsi="Segoe UI" w:cs="Segoe UI"/>
      <w:sz w:val="18"/>
      <w:szCs w:val="18"/>
    </w:rPr>
  </w:style>
  <w:style w:type="character" w:styleId="af1" w:customStyle="true">
    <w:name w:val="Текст выноски Знак"/>
    <w:basedOn w:val="a0"/>
    <w:link w:val="af0"/>
    <w:uiPriority w:val="99"/>
    <w:semiHidden/>
    <w:rsid w:val="00142EAB"/>
    <w:rPr>
      <w:rFonts w:ascii="Segoe UI" w:hAnsi="Segoe UI" w:cs="Segoe UI"/>
      <w:sz w:val="18"/>
      <w:szCs w:val="18"/>
    </w:rPr>
  </w:style>
  <w:style w:type="character" w:styleId="af2">
    <w:name w:val="annotation reference"/>
    <w:basedOn w:val="a0"/>
    <w:uiPriority w:val="99"/>
    <w:semiHidden/>
    <w:unhideWhenUsed/>
    <w:rsid w:val="00A90DD4"/>
    <w:rPr>
      <w:sz w:val="16"/>
      <w:szCs w:val="16"/>
    </w:rPr>
  </w:style>
  <w:style w:type="paragraph" w:styleId="af3">
    <w:name w:val="annotation text"/>
    <w:basedOn w:val="a"/>
    <w:link w:val="af4"/>
    <w:uiPriority w:val="99"/>
    <w:semiHidden/>
    <w:unhideWhenUsed/>
    <w:rsid w:val="00A90DD4"/>
    <w:pPr>
      <w:spacing w:line="240" w:lineRule="auto"/>
    </w:pPr>
    <w:rPr>
      <w:sz w:val="20"/>
      <w:szCs w:val="20"/>
    </w:rPr>
  </w:style>
  <w:style w:type="character" w:styleId="af4" w:customStyle="true">
    <w:name w:val="Текст примечания Знак"/>
    <w:basedOn w:val="a0"/>
    <w:link w:val="af3"/>
    <w:uiPriority w:val="99"/>
    <w:semiHidden/>
    <w:rsid w:val="00A90DD4"/>
    <w:rPr>
      <w:sz w:val="20"/>
      <w:szCs w:val="20"/>
    </w:rPr>
  </w:style>
  <w:style w:type="paragraph" w:styleId="af5">
    <w:name w:val="annotation subject"/>
    <w:basedOn w:val="af3"/>
    <w:next w:val="af3"/>
    <w:link w:val="af6"/>
    <w:uiPriority w:val="99"/>
    <w:semiHidden/>
    <w:unhideWhenUsed/>
    <w:rsid w:val="00A90DD4"/>
    <w:rPr>
      <w:b/>
      <w:bCs/>
    </w:rPr>
  </w:style>
  <w:style w:type="character" w:styleId="af6" w:customStyle="true">
    <w:name w:val="Тема примечания Знак"/>
    <w:basedOn w:val="af4"/>
    <w:link w:val="af5"/>
    <w:uiPriority w:val="99"/>
    <w:semiHidden/>
    <w:rsid w:val="00A90DD4"/>
    <w:rPr>
      <w:b/>
      <w:bCs/>
      <w:sz w:val="20"/>
      <w:szCs w:val="20"/>
    </w:rPr>
  </w:style>
  <w:style w:type="paragraph" w:styleId="21">
    <w:name w:val="Body Text 2"/>
    <w:basedOn w:val="a"/>
    <w:link w:val="22"/>
    <w:uiPriority w:val="99"/>
    <w:semiHidden/>
    <w:unhideWhenUsed/>
    <w:rsid w:val="00A762DD"/>
    <w:pPr>
      <w:spacing w:after="120" w:line="480" w:lineRule="auto"/>
    </w:pPr>
  </w:style>
  <w:style w:type="character" w:styleId="22" w:customStyle="true">
    <w:name w:val="Основной текст 2 Знак"/>
    <w:basedOn w:val="a0"/>
    <w:link w:val="21"/>
    <w:uiPriority w:val="99"/>
    <w:semiHidden/>
    <w:rsid w:val="00A762DD"/>
  </w:style>
  <w:style w:type="paragraph" w:styleId="af7">
    <w:name w:val="Normal (Web)"/>
    <w:basedOn w:val="a"/>
    <w:uiPriority w:val="99"/>
    <w:semiHidden/>
    <w:unhideWhenUsed/>
    <w:rsid w:val="00803C79"/>
    <w:pPr>
      <w:spacing w:before="100" w:beforeAutospacing="true" w:after="100" w:afterAutospacing="true" w:line="240" w:lineRule="auto"/>
    </w:pPr>
    <w:rPr>
      <w:rFonts w:ascii="Times New Roman" w:hAnsi="Times New Roman" w:eastAsia="Times New Roman" w:cs="Times New Roman"/>
      <w:sz w:val="24"/>
      <w:szCs w:val="24"/>
    </w:rPr>
  </w:style>
  <w:style w:type="paragraph" w:styleId="af8">
    <w:name w:val="Subtitle"/>
    <w:basedOn w:val="a"/>
    <w:next w:val="a"/>
    <w:pPr>
      <w:keepNext/>
      <w:keepLines/>
      <w:spacing w:before="360" w:after="80"/>
    </w:pPr>
    <w:rPr>
      <w:rFonts w:ascii="Georgia" w:hAnsi="Georgia" w:eastAsia="Georgia" w:cs="Georgia"/>
      <w:i/>
      <w:color w:val="666666"/>
      <w:sz w:val="48"/>
      <w:szCs w:val="48"/>
    </w:rPr>
  </w:style>
  <w:style w:type="table" w:styleId="af9" w:customStyle="true">
    <w:basedOn w:val="TableNormal"/>
    <w:pPr>
      <w:spacing w:after="0" w:line="240" w:lineRule="auto"/>
    </w:pPr>
    <w:tblPr>
      <w:tblStyleRowBandSize w:val="1"/>
      <w:tblStyleColBandSize w:val="1"/>
      <w:tblCellMar>
        <w:left w:w="108" w:type="dxa"/>
        <w:right w:w="108" w:type="dxa"/>
      </w:tblCellMar>
    </w:tblPr>
  </w:style>
  <w:style w:type="table" w:styleId="afa" w:customStyle="true">
    <w:basedOn w:val="TableNormal"/>
    <w:tblPr>
      <w:tblStyleRowBandSize w:val="1"/>
      <w:tblStyleColBandSize w:val="1"/>
      <w:tblCellMar>
        <w:left w:w="115" w:type="dxa"/>
        <w:right w:w="115" w:type="dxa"/>
      </w:tblCellMar>
    </w:tbl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customXml/item2.xml" Type="http://schemas.openxmlformats.org/officeDocument/2006/relationships/customXml" Id="rId2"/><Relationship Target="styles.xml" Type="http://schemas.openxmlformats.org/officeDocument/2006/relationships/styles" Id="rId3"/><Relationship Target="settings.xml" Type="http://schemas.openxmlformats.org/officeDocument/2006/relationships/settings" Id="rId4"/><Relationship Target="webSettings.xml" Type="http://schemas.openxmlformats.org/officeDocument/2006/relationships/webSettings" Id="rId5"/><Relationship Target="fontTable.xml" Type="http://schemas.openxmlformats.org/officeDocument/2006/relationships/fontTable" Id="rId6"/><Relationship Target="theme/theme1.xml" Type="http://schemas.openxmlformats.org/officeDocument/2006/relationships/theme" Id="rId7"/></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m:themeFamily xmlns:m="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5dIA1uYDHLfXpboZJaiF4n1oUw==">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70FA706-7279-46D6-BA25-0BBCB8264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Company/>
  <Pages>14</Pages>
  <Words>5200</Words>
  <Characters>29645</Characters>
  <Lines>247</Lines>
  <Paragraphs>69</Paragraphs>
  <TotalTime>81</TotalTime>
  <ScaleCrop>false</ScaleCrop>
  <HeadingPairs>
    <vt:vector baseType="variant" size="2">
      <vt:variant>
        <vt:lpstr>Название</vt:lpstr>
      </vt:variant>
      <vt:variant>
        <vt:i4>1</vt:i4>
      </vt:variant>
    </vt:vector>
  </HeadingPairs>
  <TitlesOfParts>
    <vt:vector baseType="lpstr" size="1">
      <vt:lpstr/>
    </vt:vector>
  </TitlesOfParts>
  <LinksUpToDate>false</LinksUpToDate>
  <CharactersWithSpaces>34776</CharactersWithSpaces>
  <SharedDoc>false</SharedDoc>
  <HyperlinksChanged>false</HyperlinksChanged>
  <Application>Microsoft Office Word</Application>
  <AppVersion>15.0000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terms:created xmlns:dcterms="http://purl.org/dc/terms/" xmlns:xsi="http://www.w3.org/2001/XMLSchema-instance" xsi:type="dcterms:W3CDTF">2022-01-24T06:16:00Z</dcterms:created>
  <dc:creator xmlns:dc="http://purl.org/dc/elements/1.1/">Ramil Mirgeydarov</dc:creator>
  <cp:lastModifiedBy>Nekruz Rahimov</cp:lastModifiedBy>
  <dcterms:modified xmlns:dcterms="http://purl.org/dc/terms/" xmlns:xsi="http://www.w3.org/2001/XMLSchema-instance" xsi:type="dcterms:W3CDTF">2022-01-26T23:37:00Z</dcterms:modified>
  <cp:revision>116</cp:revision>
</cp:coreProperties>
</file>